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DF" w:rsidRDefault="00262DDF" w:rsidP="00262DDF">
      <w:pPr>
        <w:pStyle w:val="1"/>
        <w:spacing w:before="0" w:after="0"/>
        <w:jc w:val="center"/>
        <w:rPr>
          <w:sz w:val="26"/>
          <w:szCs w:val="26"/>
        </w:rPr>
      </w:pPr>
    </w:p>
    <w:p w:rsidR="006C7745" w:rsidRPr="00262DDF" w:rsidRDefault="006C7745" w:rsidP="00262DDF">
      <w:pPr>
        <w:pStyle w:val="1"/>
        <w:spacing w:before="0" w:after="0"/>
        <w:jc w:val="center"/>
        <w:rPr>
          <w:sz w:val="26"/>
          <w:szCs w:val="26"/>
        </w:rPr>
      </w:pPr>
      <w:bookmarkStart w:id="0" w:name="_Toc467572357"/>
      <w:bookmarkStart w:id="1" w:name="_Toc467572415"/>
      <w:bookmarkStart w:id="2" w:name="_Toc468381111"/>
      <w:bookmarkStart w:id="3" w:name="_Toc194254250"/>
      <w:r w:rsidRPr="00262DDF">
        <w:rPr>
          <w:sz w:val="26"/>
          <w:szCs w:val="26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p w:rsidR="006C7745" w:rsidRPr="00262DDF" w:rsidRDefault="006C7745" w:rsidP="00262DDF">
      <w:pPr>
        <w:spacing w:after="0"/>
        <w:jc w:val="center"/>
        <w:rPr>
          <w:rStyle w:val="10"/>
          <w:b/>
        </w:rPr>
      </w:pPr>
      <w:r w:rsidRPr="00262DDF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</w:t>
      </w:r>
      <w:r w:rsidR="00262DDF" w:rsidRPr="00262DDF">
        <w:rPr>
          <w:rFonts w:ascii="Times New Roman" w:hAnsi="Times New Roman" w:cs="Times New Roman"/>
          <w:sz w:val="24"/>
          <w:szCs w:val="24"/>
        </w:rPr>
        <w:t>чреждение высшего образования</w:t>
      </w:r>
      <w:r w:rsidR="00262DDF">
        <w:rPr>
          <w:rFonts w:ascii="Times New Roman" w:hAnsi="Times New Roman" w:cs="Times New Roman"/>
          <w:sz w:val="24"/>
          <w:szCs w:val="24"/>
        </w:rPr>
        <w:t xml:space="preserve"> </w:t>
      </w:r>
      <w:r w:rsidR="00262DDF">
        <w:rPr>
          <w:sz w:val="24"/>
          <w:szCs w:val="24"/>
        </w:rPr>
        <w:br/>
      </w:r>
      <w:r w:rsidRPr="00262DDF">
        <w:rPr>
          <w:rStyle w:val="10"/>
          <w:b/>
        </w:rPr>
        <w:t>«Кубанский государственный университет»</w:t>
      </w:r>
    </w:p>
    <w:p w:rsidR="006C7745" w:rsidRDefault="006C7745" w:rsidP="006C77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DDF">
        <w:rPr>
          <w:rFonts w:ascii="Times New Roman" w:hAnsi="Times New Roman" w:cs="Times New Roman"/>
          <w:b/>
          <w:sz w:val="28"/>
          <w:szCs w:val="28"/>
        </w:rPr>
        <w:t>(ФГБОУ ВО «</w:t>
      </w:r>
      <w:proofErr w:type="spellStart"/>
      <w:r w:rsidRPr="00262DDF">
        <w:rPr>
          <w:rFonts w:ascii="Times New Roman" w:hAnsi="Times New Roman" w:cs="Times New Roman"/>
          <w:b/>
          <w:sz w:val="28"/>
          <w:szCs w:val="28"/>
        </w:rPr>
        <w:t>КубГУ</w:t>
      </w:r>
      <w:proofErr w:type="spellEnd"/>
      <w:r w:rsidRPr="00262DDF">
        <w:rPr>
          <w:rFonts w:ascii="Times New Roman" w:hAnsi="Times New Roman" w:cs="Times New Roman"/>
          <w:b/>
          <w:sz w:val="28"/>
          <w:szCs w:val="28"/>
        </w:rPr>
        <w:t>»)</w:t>
      </w:r>
    </w:p>
    <w:p w:rsidR="00262DDF" w:rsidRPr="00262DDF" w:rsidRDefault="00262DDF" w:rsidP="006C77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7745" w:rsidRPr="00262DDF" w:rsidRDefault="006C7745" w:rsidP="00262DD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2DDF">
        <w:rPr>
          <w:rFonts w:ascii="Times New Roman" w:hAnsi="Times New Roman" w:cs="Times New Roman"/>
          <w:b/>
          <w:sz w:val="26"/>
          <w:szCs w:val="26"/>
        </w:rPr>
        <w:t>Кафедра вычислительных технологий</w:t>
      </w:r>
    </w:p>
    <w:p w:rsidR="006C7745" w:rsidRDefault="006C7745" w:rsidP="006C7745"/>
    <w:p w:rsidR="00262DDF" w:rsidRDefault="00262DDF" w:rsidP="006C7745"/>
    <w:p w:rsidR="00262DDF" w:rsidRDefault="00262DDF" w:rsidP="006C7745"/>
    <w:p w:rsidR="006C7745" w:rsidRPr="00262DDF" w:rsidRDefault="006C7745" w:rsidP="00262DDF">
      <w:pPr>
        <w:pStyle w:val="1"/>
        <w:spacing w:before="0"/>
        <w:jc w:val="center"/>
        <w:rPr>
          <w:b/>
          <w:sz w:val="28"/>
          <w:szCs w:val="28"/>
        </w:rPr>
      </w:pPr>
      <w:bookmarkStart w:id="4" w:name="_Toc467572358"/>
      <w:bookmarkStart w:id="5" w:name="_Toc467572416"/>
      <w:bookmarkStart w:id="6" w:name="_Toc468381112"/>
      <w:bookmarkStart w:id="7" w:name="_Toc194254251"/>
      <w:r w:rsidRPr="00262DDF">
        <w:rPr>
          <w:b/>
          <w:sz w:val="28"/>
          <w:szCs w:val="28"/>
        </w:rPr>
        <w:t>Курсовая работа</w:t>
      </w:r>
      <w:bookmarkEnd w:id="4"/>
      <w:bookmarkEnd w:id="5"/>
      <w:bookmarkEnd w:id="6"/>
      <w:bookmarkEnd w:id="7"/>
    </w:p>
    <w:p w:rsidR="006C7745" w:rsidRPr="00262DDF" w:rsidRDefault="006C7745" w:rsidP="00262DDF">
      <w:pPr>
        <w:pStyle w:val="1"/>
        <w:spacing w:before="0"/>
        <w:jc w:val="center"/>
        <w:rPr>
          <w:b/>
        </w:rPr>
      </w:pPr>
      <w:bookmarkStart w:id="8" w:name="_Toc467572359"/>
      <w:bookmarkStart w:id="9" w:name="_Toc467572417"/>
      <w:bookmarkStart w:id="10" w:name="_Toc468381113"/>
      <w:bookmarkStart w:id="11" w:name="_Toc194254252"/>
      <w:r w:rsidRPr="00262DDF">
        <w:rPr>
          <w:b/>
        </w:rPr>
        <w:t>Исследования методов принятия решений</w:t>
      </w:r>
      <w:bookmarkEnd w:id="8"/>
      <w:bookmarkEnd w:id="9"/>
      <w:bookmarkEnd w:id="10"/>
      <w:bookmarkEnd w:id="11"/>
    </w:p>
    <w:p w:rsidR="006C7745" w:rsidRDefault="006C7745" w:rsidP="006C7745">
      <w:pPr>
        <w:jc w:val="center"/>
      </w:pPr>
    </w:p>
    <w:p w:rsidR="00262DDF" w:rsidRDefault="00262DDF" w:rsidP="006C7745">
      <w:pPr>
        <w:jc w:val="center"/>
      </w:pPr>
    </w:p>
    <w:p w:rsidR="00262DDF" w:rsidRDefault="00262DDF" w:rsidP="006C7745">
      <w:pPr>
        <w:jc w:val="center"/>
      </w:pPr>
    </w:p>
    <w:p w:rsidR="00262DDF" w:rsidRDefault="00262DDF" w:rsidP="006C7745">
      <w:pPr>
        <w:jc w:val="center"/>
      </w:pPr>
    </w:p>
    <w:p w:rsidR="00262DDF" w:rsidRDefault="00262DDF" w:rsidP="006C7745">
      <w:pPr>
        <w:jc w:val="center"/>
      </w:pPr>
    </w:p>
    <w:p w:rsidR="00262DDF" w:rsidRDefault="00262DDF" w:rsidP="006C7745">
      <w:pPr>
        <w:jc w:val="center"/>
      </w:pPr>
    </w:p>
    <w:p w:rsidR="006C7745" w:rsidRDefault="006C7745" w:rsidP="006C7745">
      <w:pPr>
        <w:jc w:val="center"/>
      </w:pPr>
    </w:p>
    <w:p w:rsidR="006C7745" w:rsidRDefault="006C7745" w:rsidP="006C7745">
      <w:pPr>
        <w:jc w:val="center"/>
      </w:pPr>
    </w:p>
    <w:p w:rsidR="006C7745" w:rsidRDefault="00262DDF" w:rsidP="00FF37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___</w:t>
      </w:r>
      <w:r w:rsidR="006C7745" w:rsidRPr="00262DDF">
        <w:rPr>
          <w:rFonts w:ascii="Times New Roman" w:hAnsi="Times New Roman" w:cs="Times New Roman"/>
          <w:sz w:val="28"/>
          <w:szCs w:val="28"/>
        </w:rPr>
        <w:t>________________________________ В.В. Барулина</w:t>
      </w:r>
    </w:p>
    <w:p w:rsidR="00FF3788" w:rsidRPr="00FF3788" w:rsidRDefault="00FF3788" w:rsidP="00FF3788">
      <w:pPr>
        <w:spacing w:after="0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FF3788">
        <w:rPr>
          <w:rFonts w:ascii="Times New Roman" w:hAnsi="Times New Roman" w:cs="Times New Roman"/>
          <w:sz w:val="32"/>
          <w:szCs w:val="32"/>
          <w:vertAlign w:val="superscript"/>
        </w:rPr>
        <w:t>(подпись, дата)</w:t>
      </w:r>
    </w:p>
    <w:p w:rsidR="006C7745" w:rsidRPr="00262DDF" w:rsidRDefault="006C7745" w:rsidP="00FF3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2DDF">
        <w:rPr>
          <w:rFonts w:ascii="Times New Roman" w:hAnsi="Times New Roman" w:cs="Times New Roman"/>
          <w:sz w:val="28"/>
          <w:szCs w:val="28"/>
        </w:rPr>
        <w:t xml:space="preserve">Факультет компьютерных технологий и прикладной математики </w:t>
      </w:r>
      <w:r w:rsidR="00262DDF" w:rsidRPr="00262DDF">
        <w:rPr>
          <w:rFonts w:ascii="Times New Roman" w:hAnsi="Times New Roman" w:cs="Times New Roman"/>
          <w:sz w:val="28"/>
          <w:szCs w:val="28"/>
        </w:rPr>
        <w:t>курс 3</w:t>
      </w:r>
    </w:p>
    <w:p w:rsidR="00262DDF" w:rsidRPr="00262DDF" w:rsidRDefault="00262DDF" w:rsidP="006C7745">
      <w:pPr>
        <w:rPr>
          <w:rFonts w:ascii="Times New Roman" w:hAnsi="Times New Roman" w:cs="Times New Roman"/>
          <w:sz w:val="28"/>
          <w:szCs w:val="28"/>
        </w:rPr>
      </w:pPr>
      <w:r w:rsidRPr="00262DDF">
        <w:rPr>
          <w:rFonts w:ascii="Times New Roman" w:hAnsi="Times New Roman" w:cs="Times New Roman"/>
          <w:sz w:val="28"/>
          <w:szCs w:val="28"/>
        </w:rPr>
        <w:t>Направление 02.03.02 – «Фундаментальная информатика и информационные технологии»</w:t>
      </w:r>
    </w:p>
    <w:p w:rsidR="00262DDF" w:rsidRDefault="00262DDF" w:rsidP="00FF37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2DDF">
        <w:rPr>
          <w:rFonts w:ascii="Times New Roman" w:hAnsi="Times New Roman" w:cs="Times New Roman"/>
          <w:sz w:val="28"/>
          <w:szCs w:val="28"/>
        </w:rPr>
        <w:t>Научный руко</w:t>
      </w:r>
      <w:r>
        <w:rPr>
          <w:rFonts w:ascii="Times New Roman" w:hAnsi="Times New Roman" w:cs="Times New Roman"/>
          <w:sz w:val="28"/>
          <w:szCs w:val="28"/>
        </w:rPr>
        <w:t>водитель к.т.н. ______</w:t>
      </w:r>
      <w:r w:rsidRPr="00262DDF">
        <w:rPr>
          <w:rFonts w:ascii="Times New Roman" w:hAnsi="Times New Roman" w:cs="Times New Roman"/>
          <w:sz w:val="28"/>
          <w:szCs w:val="28"/>
        </w:rPr>
        <w:t>___________________ Т.А. Приходько</w:t>
      </w:r>
    </w:p>
    <w:p w:rsidR="00FF3788" w:rsidRPr="00FF3788" w:rsidRDefault="00FF3788" w:rsidP="00FF3788">
      <w:pPr>
        <w:spacing w:after="0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                  </w:t>
      </w:r>
      <w:r w:rsidRPr="00FF3788">
        <w:rPr>
          <w:rFonts w:ascii="Times New Roman" w:hAnsi="Times New Roman" w:cs="Times New Roman"/>
          <w:sz w:val="32"/>
          <w:szCs w:val="32"/>
          <w:vertAlign w:val="superscript"/>
        </w:rPr>
        <w:t>(подпись, дата)</w:t>
      </w:r>
    </w:p>
    <w:p w:rsidR="00262DDF" w:rsidRPr="00262DDF" w:rsidRDefault="00FF3788" w:rsidP="00FF37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Нормоконтролер _</w:t>
      </w:r>
      <w:r w:rsidR="00262DDF">
        <w:rPr>
          <w:rFonts w:ascii="Times New Roman" w:hAnsi="Times New Roman" w:cs="Times New Roman"/>
          <w:sz w:val="28"/>
          <w:szCs w:val="28"/>
        </w:rPr>
        <w:t>_________________________</w:t>
      </w:r>
      <w:r w:rsidR="00262DDF" w:rsidRPr="00262DDF">
        <w:rPr>
          <w:rFonts w:ascii="Times New Roman" w:hAnsi="Times New Roman" w:cs="Times New Roman"/>
          <w:sz w:val="28"/>
          <w:szCs w:val="28"/>
        </w:rPr>
        <w:t xml:space="preserve">_________ </w:t>
      </w:r>
    </w:p>
    <w:p w:rsidR="00FF3788" w:rsidRPr="00FF3788" w:rsidRDefault="00FF3788" w:rsidP="00FF3788">
      <w:pPr>
        <w:spacing w:after="0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Pr="00FF3788">
        <w:rPr>
          <w:rFonts w:ascii="Times New Roman" w:hAnsi="Times New Roman" w:cs="Times New Roman"/>
          <w:sz w:val="32"/>
          <w:szCs w:val="32"/>
          <w:vertAlign w:val="superscript"/>
        </w:rPr>
        <w:t>(подпись, дата)</w:t>
      </w:r>
    </w:p>
    <w:p w:rsidR="006C7745" w:rsidRPr="006C7745" w:rsidRDefault="006C7745" w:rsidP="006C7745">
      <w:pPr>
        <w:jc w:val="center"/>
      </w:pPr>
    </w:p>
    <w:p w:rsidR="006C7745" w:rsidRDefault="006C7745" w:rsidP="006C7745">
      <w:pPr>
        <w:jc w:val="center"/>
      </w:pPr>
    </w:p>
    <w:p w:rsidR="006C7745" w:rsidRDefault="006C7745" w:rsidP="006C7745">
      <w:pPr>
        <w:jc w:val="center"/>
      </w:pPr>
    </w:p>
    <w:p w:rsidR="006C7745" w:rsidRPr="00FF3788" w:rsidRDefault="00FF3788" w:rsidP="00FF378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788">
        <w:rPr>
          <w:rFonts w:ascii="Times New Roman" w:hAnsi="Times New Roman" w:cs="Times New Roman"/>
          <w:sz w:val="28"/>
          <w:szCs w:val="28"/>
        </w:rPr>
        <w:t>Краснодар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5970125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712827" w:rsidRDefault="00074673" w:rsidP="00FB54DE">
          <w:pPr>
            <w:pStyle w:val="a6"/>
            <w:jc w:val="center"/>
            <w:rPr>
              <w:noProof/>
            </w:rPr>
          </w:pPr>
          <w:r w:rsidRPr="00074673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 w:rsidRPr="00C80D98">
            <w:rPr>
              <w:sz w:val="28"/>
              <w:szCs w:val="28"/>
            </w:rPr>
            <w:fldChar w:fldCharType="begin"/>
          </w:r>
          <w:r w:rsidRPr="00C80D98">
            <w:rPr>
              <w:sz w:val="28"/>
              <w:szCs w:val="28"/>
            </w:rPr>
            <w:instrText xml:space="preserve"> TOC \o "1-3" \h \z \u </w:instrText>
          </w:r>
          <w:r w:rsidRPr="00C80D98">
            <w:rPr>
              <w:sz w:val="28"/>
              <w:szCs w:val="28"/>
            </w:rPr>
            <w:fldChar w:fldCharType="separate"/>
          </w:r>
        </w:p>
        <w:p w:rsidR="00712827" w:rsidRDefault="00712827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50" w:history="1">
            <w:r w:rsidRPr="00BB0279">
              <w:rPr>
                <w:rStyle w:val="a7"/>
                <w:noProof/>
              </w:rPr>
              <w:t>МИНИСТЕРСТВО ОБРАЗОВАНИЯ И НАУКИ РОССИЙСКОЙ ФЕДЕРАЦИИ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51" w:history="1">
            <w:r w:rsidRPr="00BB0279">
              <w:rPr>
                <w:rStyle w:val="a7"/>
                <w:b/>
                <w:noProof/>
              </w:rPr>
              <w:t>Курсовая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52" w:history="1">
            <w:r w:rsidRPr="00BB0279">
              <w:rPr>
                <w:rStyle w:val="a7"/>
                <w:b/>
                <w:noProof/>
              </w:rPr>
              <w:t>Исследования методов принятия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53" w:history="1">
            <w:r w:rsidRPr="00BB0279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54" w:history="1">
            <w:r w:rsidRPr="00BB0279">
              <w:rPr>
                <w:rStyle w:val="a7"/>
                <w:noProof/>
              </w:rPr>
              <w:t>1. ОБЗОР МЕТОДОВ ПРИНЯТИЯ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55" w:history="1">
            <w:r w:rsidRPr="00BB0279">
              <w:rPr>
                <w:rStyle w:val="a7"/>
                <w:noProof/>
              </w:rPr>
              <w:t>1.2. Методы интеллектуального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56" w:history="1">
            <w:r w:rsidRPr="00BB0279">
              <w:rPr>
                <w:rStyle w:val="a7"/>
                <w:noProof/>
              </w:rPr>
              <w:t>2. ДЕРЕВЬЯ РЕШЕНИЙ</w:t>
            </w:r>
            <w:bookmarkStart w:id="12" w:name="_GoBack"/>
            <w:bookmarkEnd w:id="1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57" w:history="1">
            <w:r w:rsidRPr="00BB0279">
              <w:rPr>
                <w:rStyle w:val="a7"/>
                <w:noProof/>
              </w:rPr>
              <w:t>2.1.  Алгоритмы деревьев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58" w:history="1">
            <w:r w:rsidRPr="00BB0279">
              <w:rPr>
                <w:rStyle w:val="a7"/>
                <w:noProof/>
              </w:rPr>
              <w:t>2.2.  Пример построения дерева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59" w:history="1">
            <w:r w:rsidRPr="00BB0279">
              <w:rPr>
                <w:rStyle w:val="a7"/>
                <w:noProof/>
              </w:rPr>
              <w:t>2.3. Преимущества применения деревьев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60" w:history="1">
            <w:r w:rsidRPr="00BB0279">
              <w:rPr>
                <w:rStyle w:val="a7"/>
                <w:noProof/>
              </w:rPr>
              <w:t>3. РЕАЛИЗАЦИЯ И ТЕСТИРОВАНИЕ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61" w:history="1">
            <w:r w:rsidRPr="00BB0279">
              <w:rPr>
                <w:rStyle w:val="a7"/>
                <w:noProof/>
              </w:rPr>
              <w:t>3.1.  Обоснование выбора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62" w:history="1">
            <w:r w:rsidRPr="00BB0279">
              <w:rPr>
                <w:rStyle w:val="a7"/>
                <w:noProof/>
              </w:rPr>
              <w:t>3.2. 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63" w:history="1">
            <w:r w:rsidRPr="00BB0279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27" w:rsidRDefault="0071282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94254264" w:history="1">
            <w:r w:rsidRPr="00BB0279">
              <w:rPr>
                <w:rStyle w:val="a7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673" w:rsidRPr="00074673" w:rsidRDefault="00074673" w:rsidP="00074673">
          <w:pPr>
            <w:spacing w:line="276" w:lineRule="auto"/>
            <w:rPr>
              <w:sz w:val="28"/>
            </w:rPr>
          </w:pPr>
          <w:r w:rsidRPr="00C80D9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C4934" w:rsidRDefault="007C4934" w:rsidP="00082E66">
      <w:pPr>
        <w:spacing w:line="360" w:lineRule="auto"/>
        <w:ind w:left="-283"/>
        <w:jc w:val="center"/>
        <w:rPr>
          <w:rFonts w:ascii="Times New Roman" w:hAnsi="Times New Roman" w:cs="Times New Roman"/>
          <w:sz w:val="28"/>
          <w:szCs w:val="28"/>
        </w:rPr>
      </w:pPr>
    </w:p>
    <w:p w:rsidR="001B666B" w:rsidRDefault="001B666B" w:rsidP="00082E66">
      <w:pPr>
        <w:spacing w:line="360" w:lineRule="auto"/>
        <w:ind w:left="-283"/>
        <w:jc w:val="center"/>
        <w:rPr>
          <w:rFonts w:ascii="Times New Roman" w:hAnsi="Times New Roman" w:cs="Times New Roman"/>
          <w:sz w:val="28"/>
          <w:szCs w:val="28"/>
        </w:rPr>
      </w:pPr>
    </w:p>
    <w:p w:rsidR="001B666B" w:rsidRDefault="001B666B" w:rsidP="00082E66">
      <w:pPr>
        <w:spacing w:line="360" w:lineRule="auto"/>
        <w:ind w:left="-283"/>
        <w:jc w:val="center"/>
        <w:rPr>
          <w:rFonts w:ascii="Times New Roman" w:hAnsi="Times New Roman" w:cs="Times New Roman"/>
          <w:sz w:val="28"/>
          <w:szCs w:val="28"/>
        </w:rPr>
      </w:pPr>
    </w:p>
    <w:p w:rsidR="001B666B" w:rsidRDefault="001B666B" w:rsidP="00082E66">
      <w:pPr>
        <w:spacing w:line="360" w:lineRule="auto"/>
        <w:ind w:left="-283"/>
        <w:jc w:val="center"/>
        <w:rPr>
          <w:rFonts w:ascii="Times New Roman" w:hAnsi="Times New Roman" w:cs="Times New Roman"/>
          <w:sz w:val="28"/>
          <w:szCs w:val="28"/>
        </w:rPr>
      </w:pPr>
    </w:p>
    <w:p w:rsidR="001B666B" w:rsidRDefault="001B666B" w:rsidP="00082E66">
      <w:pPr>
        <w:spacing w:line="360" w:lineRule="auto"/>
        <w:ind w:left="-283"/>
        <w:jc w:val="center"/>
        <w:rPr>
          <w:rFonts w:ascii="Times New Roman" w:hAnsi="Times New Roman" w:cs="Times New Roman"/>
          <w:sz w:val="28"/>
          <w:szCs w:val="28"/>
        </w:rPr>
      </w:pPr>
    </w:p>
    <w:p w:rsidR="001B666B" w:rsidRDefault="001B666B" w:rsidP="00082E66">
      <w:pPr>
        <w:spacing w:line="360" w:lineRule="auto"/>
        <w:ind w:left="-283"/>
        <w:jc w:val="center"/>
        <w:rPr>
          <w:rFonts w:ascii="Times New Roman" w:hAnsi="Times New Roman" w:cs="Times New Roman"/>
          <w:sz w:val="28"/>
          <w:szCs w:val="28"/>
        </w:rPr>
      </w:pPr>
    </w:p>
    <w:p w:rsidR="001B666B" w:rsidRDefault="001B666B" w:rsidP="00082E66">
      <w:pPr>
        <w:spacing w:line="360" w:lineRule="auto"/>
        <w:ind w:left="-283"/>
        <w:jc w:val="center"/>
        <w:rPr>
          <w:rFonts w:ascii="Times New Roman" w:hAnsi="Times New Roman" w:cs="Times New Roman"/>
          <w:sz w:val="28"/>
          <w:szCs w:val="28"/>
        </w:rPr>
      </w:pPr>
    </w:p>
    <w:p w:rsidR="001B666B" w:rsidRDefault="001B666B" w:rsidP="00082E66">
      <w:pPr>
        <w:spacing w:line="360" w:lineRule="auto"/>
        <w:ind w:left="-283"/>
        <w:jc w:val="center"/>
        <w:rPr>
          <w:rFonts w:ascii="Times New Roman" w:hAnsi="Times New Roman" w:cs="Times New Roman"/>
          <w:sz w:val="28"/>
          <w:szCs w:val="28"/>
        </w:rPr>
      </w:pPr>
    </w:p>
    <w:p w:rsidR="001B666B" w:rsidRDefault="001B666B" w:rsidP="00082E66">
      <w:pPr>
        <w:spacing w:line="360" w:lineRule="auto"/>
        <w:ind w:left="-283"/>
        <w:jc w:val="center"/>
        <w:rPr>
          <w:rFonts w:ascii="Times New Roman" w:hAnsi="Times New Roman" w:cs="Times New Roman"/>
          <w:sz w:val="28"/>
          <w:szCs w:val="28"/>
        </w:rPr>
      </w:pPr>
    </w:p>
    <w:p w:rsidR="001B666B" w:rsidRDefault="001B666B" w:rsidP="00082E66">
      <w:pPr>
        <w:spacing w:line="360" w:lineRule="auto"/>
        <w:ind w:left="-283"/>
        <w:jc w:val="center"/>
        <w:rPr>
          <w:rFonts w:ascii="Times New Roman" w:hAnsi="Times New Roman" w:cs="Times New Roman"/>
          <w:sz w:val="28"/>
          <w:szCs w:val="28"/>
        </w:rPr>
      </w:pPr>
    </w:p>
    <w:p w:rsidR="001B666B" w:rsidRDefault="001B666B" w:rsidP="00082E66">
      <w:pPr>
        <w:spacing w:line="360" w:lineRule="auto"/>
        <w:ind w:left="-283"/>
        <w:jc w:val="center"/>
        <w:rPr>
          <w:rFonts w:ascii="Times New Roman" w:hAnsi="Times New Roman" w:cs="Times New Roman"/>
          <w:sz w:val="28"/>
          <w:szCs w:val="28"/>
        </w:rPr>
      </w:pPr>
    </w:p>
    <w:p w:rsidR="001B666B" w:rsidRDefault="001B666B" w:rsidP="00082E66">
      <w:pPr>
        <w:spacing w:line="360" w:lineRule="auto"/>
        <w:ind w:left="-283"/>
        <w:jc w:val="center"/>
        <w:rPr>
          <w:rFonts w:ascii="Times New Roman" w:hAnsi="Times New Roman" w:cs="Times New Roman"/>
          <w:sz w:val="28"/>
          <w:szCs w:val="28"/>
        </w:rPr>
      </w:pPr>
    </w:p>
    <w:p w:rsidR="00974161" w:rsidRPr="00E759A6" w:rsidRDefault="001144D3" w:rsidP="001144D3">
      <w:pPr>
        <w:pStyle w:val="1"/>
        <w:spacing w:line="360" w:lineRule="auto"/>
        <w:jc w:val="center"/>
      </w:pPr>
      <w:bookmarkStart w:id="13" w:name="_Toc194254253"/>
      <w:r>
        <w:lastRenderedPageBreak/>
        <w:t>ВВЕДЕНИЕ</w:t>
      </w:r>
      <w:bookmarkEnd w:id="13"/>
    </w:p>
    <w:p w:rsidR="00157CDC" w:rsidRPr="00135EBF" w:rsidRDefault="008041C5" w:rsidP="001144D3">
      <w:pPr>
        <w:spacing w:line="360" w:lineRule="auto"/>
        <w:ind w:left="-28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59A6">
        <w:rPr>
          <w:rFonts w:ascii="Times New Roman" w:hAnsi="Times New Roman" w:cs="Times New Roman"/>
          <w:sz w:val="28"/>
          <w:szCs w:val="28"/>
        </w:rPr>
        <w:t xml:space="preserve">Ежедневно мы отправляем множество </w:t>
      </w:r>
      <w:r w:rsidRPr="00E759A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759A6">
        <w:rPr>
          <w:rFonts w:ascii="Times New Roman" w:hAnsi="Times New Roman" w:cs="Times New Roman"/>
          <w:sz w:val="28"/>
          <w:szCs w:val="28"/>
        </w:rPr>
        <w:t>-</w:t>
      </w:r>
      <w:r w:rsidRPr="00E759A6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E759A6" w:rsidRPr="00E759A6">
        <w:rPr>
          <w:rFonts w:ascii="Times New Roman" w:hAnsi="Times New Roman" w:cs="Times New Roman"/>
          <w:sz w:val="28"/>
          <w:szCs w:val="28"/>
        </w:rPr>
        <w:t xml:space="preserve"> сообщений, выкладываем фото в</w:t>
      </w:r>
      <w:r w:rsidRPr="00E759A6">
        <w:rPr>
          <w:rFonts w:ascii="Times New Roman" w:hAnsi="Times New Roman" w:cs="Times New Roman"/>
          <w:sz w:val="28"/>
          <w:szCs w:val="28"/>
        </w:rPr>
        <w:t xml:space="preserve"> свои профили, а так, же делимс</w:t>
      </w:r>
      <w:r w:rsidR="00E759A6" w:rsidRPr="00E759A6">
        <w:rPr>
          <w:rFonts w:ascii="Times New Roman" w:hAnsi="Times New Roman" w:cs="Times New Roman"/>
          <w:sz w:val="28"/>
          <w:szCs w:val="28"/>
        </w:rPr>
        <w:t xml:space="preserve">я видео с друзьями и коллегами, пользуемся средствами для мониторинга здоровья, шагомеры и прочие гаджеты. Все эти </w:t>
      </w:r>
      <w:r w:rsidR="00505278">
        <w:rPr>
          <w:rFonts w:ascii="Times New Roman" w:hAnsi="Times New Roman" w:cs="Times New Roman"/>
          <w:sz w:val="28"/>
          <w:szCs w:val="28"/>
        </w:rPr>
        <w:t>действия и приборы</w:t>
      </w:r>
      <w:r w:rsidR="00E759A6" w:rsidRPr="00E759A6">
        <w:rPr>
          <w:rFonts w:ascii="Times New Roman" w:hAnsi="Times New Roman" w:cs="Times New Roman"/>
          <w:sz w:val="28"/>
          <w:szCs w:val="28"/>
        </w:rPr>
        <w:t xml:space="preserve"> генерируют данные, которые нужно где-то хранить</w:t>
      </w:r>
      <w:r w:rsidR="00505278">
        <w:rPr>
          <w:rFonts w:ascii="Times New Roman" w:hAnsi="Times New Roman" w:cs="Times New Roman"/>
          <w:sz w:val="28"/>
          <w:szCs w:val="28"/>
        </w:rPr>
        <w:t xml:space="preserve"> и обрабатывать для извлечения полезной информации</w:t>
      </w:r>
      <w:r w:rsidR="00E759A6" w:rsidRPr="00E759A6">
        <w:rPr>
          <w:rFonts w:ascii="Times New Roman" w:hAnsi="Times New Roman" w:cs="Times New Roman"/>
          <w:sz w:val="28"/>
          <w:szCs w:val="28"/>
        </w:rPr>
        <w:t xml:space="preserve">. </w:t>
      </w:r>
      <w:r w:rsidR="00E759A6">
        <w:rPr>
          <w:rFonts w:ascii="Times New Roman" w:hAnsi="Times New Roman" w:cs="Times New Roman"/>
          <w:sz w:val="28"/>
          <w:szCs w:val="28"/>
        </w:rPr>
        <w:t xml:space="preserve">Многие </w:t>
      </w:r>
      <w:r w:rsidR="00135EBF">
        <w:rPr>
          <w:rFonts w:ascii="Times New Roman" w:hAnsi="Times New Roman" w:cs="Times New Roman"/>
          <w:sz w:val="28"/>
          <w:szCs w:val="28"/>
        </w:rPr>
        <w:t xml:space="preserve">задумывались над решением этой проблемы, одним их них стал Григорий </w:t>
      </w:r>
      <w:proofErr w:type="spellStart"/>
      <w:r w:rsidR="00135EBF">
        <w:rPr>
          <w:rFonts w:ascii="Times New Roman" w:hAnsi="Times New Roman" w:cs="Times New Roman"/>
          <w:sz w:val="28"/>
          <w:szCs w:val="28"/>
        </w:rPr>
        <w:t>Пятецкий</w:t>
      </w:r>
      <w:proofErr w:type="spellEnd"/>
      <w:r w:rsidR="00135EBF">
        <w:rPr>
          <w:rFonts w:ascii="Times New Roman" w:hAnsi="Times New Roman" w:cs="Times New Roman"/>
          <w:sz w:val="28"/>
          <w:szCs w:val="28"/>
        </w:rPr>
        <w:t xml:space="preserve">-Шапиро, который в 1989 году ввел термин </w:t>
      </w:r>
      <w:r w:rsidR="00135EB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35EBF" w:rsidRPr="00135EBF">
        <w:rPr>
          <w:rFonts w:ascii="Times New Roman" w:hAnsi="Times New Roman" w:cs="Times New Roman"/>
          <w:sz w:val="28"/>
          <w:szCs w:val="28"/>
        </w:rPr>
        <w:t xml:space="preserve"> </w:t>
      </w:r>
      <w:r w:rsidR="00135EBF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="00135EBF" w:rsidRPr="00135EBF">
        <w:rPr>
          <w:rFonts w:ascii="Times New Roman" w:hAnsi="Times New Roman" w:cs="Times New Roman"/>
          <w:sz w:val="28"/>
          <w:szCs w:val="28"/>
        </w:rPr>
        <w:t>.</w:t>
      </w:r>
    </w:p>
    <w:p w:rsidR="00505278" w:rsidRDefault="00135EBF" w:rsidP="001144D3">
      <w:pPr>
        <w:spacing w:line="360" w:lineRule="auto"/>
        <w:ind w:left="-28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Актуальный компьютерный термин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35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>
        <w:rPr>
          <w:rFonts w:ascii="Times New Roman" w:hAnsi="Times New Roman" w:cs="Times New Roman"/>
          <w:sz w:val="28"/>
          <w:szCs w:val="28"/>
        </w:rPr>
        <w:t xml:space="preserve"> пока не имеет, устоявшегося перевода на русский язык, поэтому чаще всего переводится, как «извлечение информации» или «добыча данных». </w:t>
      </w:r>
      <w:r w:rsidR="00F50525">
        <w:rPr>
          <w:rFonts w:ascii="Times New Roman" w:hAnsi="Times New Roman" w:cs="Times New Roman"/>
          <w:sz w:val="28"/>
          <w:szCs w:val="28"/>
        </w:rPr>
        <w:t xml:space="preserve">Цель </w:t>
      </w:r>
      <w:r w:rsidR="00F505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50525" w:rsidRPr="00F50525">
        <w:rPr>
          <w:rFonts w:ascii="Times New Roman" w:hAnsi="Times New Roman" w:cs="Times New Roman"/>
          <w:sz w:val="28"/>
          <w:szCs w:val="28"/>
        </w:rPr>
        <w:t xml:space="preserve"> </w:t>
      </w:r>
      <w:r w:rsidR="00F50525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="00F50525" w:rsidRPr="00F50525">
        <w:rPr>
          <w:rFonts w:ascii="Times New Roman" w:hAnsi="Times New Roman" w:cs="Times New Roman"/>
          <w:sz w:val="28"/>
          <w:szCs w:val="28"/>
        </w:rPr>
        <w:t xml:space="preserve"> </w:t>
      </w:r>
      <w:r w:rsidR="00F50525">
        <w:rPr>
          <w:rFonts w:ascii="Times New Roman" w:hAnsi="Times New Roman" w:cs="Times New Roman"/>
          <w:sz w:val="28"/>
          <w:szCs w:val="28"/>
        </w:rPr>
        <w:t>состоит в выявлении незаметных правил и закономерностей в больших объемах данных. Данный термин обозначает не один, а совоку</w:t>
      </w:r>
      <w:r w:rsidR="00505278">
        <w:rPr>
          <w:rFonts w:ascii="Times New Roman" w:hAnsi="Times New Roman" w:cs="Times New Roman"/>
          <w:sz w:val="28"/>
          <w:szCs w:val="28"/>
        </w:rPr>
        <w:t xml:space="preserve">пность огромного числа методов </w:t>
      </w:r>
      <w:r w:rsidR="006908D6">
        <w:rPr>
          <w:rFonts w:ascii="Times New Roman" w:hAnsi="Times New Roman" w:cs="Times New Roman"/>
          <w:sz w:val="28"/>
          <w:szCs w:val="28"/>
        </w:rPr>
        <w:t>анализа</w:t>
      </w:r>
      <w:r w:rsidR="00F50525">
        <w:rPr>
          <w:rFonts w:ascii="Times New Roman" w:hAnsi="Times New Roman" w:cs="Times New Roman"/>
          <w:sz w:val="28"/>
          <w:szCs w:val="28"/>
        </w:rPr>
        <w:t xml:space="preserve"> </w:t>
      </w:r>
      <w:r w:rsidR="006908D6">
        <w:rPr>
          <w:rFonts w:ascii="Times New Roman" w:hAnsi="Times New Roman" w:cs="Times New Roman"/>
          <w:sz w:val="28"/>
          <w:szCs w:val="28"/>
        </w:rPr>
        <w:t>данных</w:t>
      </w:r>
      <w:r w:rsidR="00F50525">
        <w:rPr>
          <w:rFonts w:ascii="Times New Roman" w:hAnsi="Times New Roman" w:cs="Times New Roman"/>
          <w:sz w:val="28"/>
          <w:szCs w:val="28"/>
        </w:rPr>
        <w:t xml:space="preserve">. Выбор метода часто зависит </w:t>
      </w:r>
      <w:r w:rsidR="00A93603">
        <w:rPr>
          <w:rFonts w:ascii="Times New Roman" w:hAnsi="Times New Roman" w:cs="Times New Roman"/>
          <w:sz w:val="28"/>
          <w:szCs w:val="28"/>
        </w:rPr>
        <w:t xml:space="preserve">от типа имеющихся данных и оттого, какой результат мы хотим </w:t>
      </w:r>
      <w:r w:rsidR="00505278">
        <w:rPr>
          <w:rFonts w:ascii="Times New Roman" w:hAnsi="Times New Roman" w:cs="Times New Roman"/>
          <w:sz w:val="28"/>
          <w:szCs w:val="28"/>
        </w:rPr>
        <w:t>получить</w:t>
      </w:r>
      <w:r w:rsidR="00A93603">
        <w:rPr>
          <w:rFonts w:ascii="Times New Roman" w:hAnsi="Times New Roman" w:cs="Times New Roman"/>
          <w:sz w:val="28"/>
          <w:szCs w:val="28"/>
        </w:rPr>
        <w:t xml:space="preserve">. Методы </w:t>
      </w:r>
      <w:r w:rsidR="00A9360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93603" w:rsidRPr="00A93603">
        <w:rPr>
          <w:rFonts w:ascii="Times New Roman" w:hAnsi="Times New Roman" w:cs="Times New Roman"/>
          <w:sz w:val="28"/>
          <w:szCs w:val="28"/>
        </w:rPr>
        <w:t xml:space="preserve"> </w:t>
      </w:r>
      <w:r w:rsidR="00A93603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="00A93603" w:rsidRPr="00A93603">
        <w:rPr>
          <w:rFonts w:ascii="Times New Roman" w:hAnsi="Times New Roman" w:cs="Times New Roman"/>
          <w:sz w:val="28"/>
          <w:szCs w:val="28"/>
        </w:rPr>
        <w:t xml:space="preserve"> </w:t>
      </w:r>
      <w:r w:rsidR="00A93603">
        <w:rPr>
          <w:rFonts w:ascii="Times New Roman" w:hAnsi="Times New Roman" w:cs="Times New Roman"/>
          <w:sz w:val="28"/>
          <w:szCs w:val="28"/>
        </w:rPr>
        <w:t>позволяют решить большое количество различных задач, с которыми сталкивается аналитик</w:t>
      </w:r>
      <w:r w:rsidR="00505278">
        <w:rPr>
          <w:rFonts w:ascii="Times New Roman" w:hAnsi="Times New Roman" w:cs="Times New Roman"/>
          <w:sz w:val="28"/>
          <w:szCs w:val="28"/>
        </w:rPr>
        <w:t xml:space="preserve"> по данным</w:t>
      </w:r>
      <w:r w:rsidR="00A936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5278" w:rsidRDefault="00505278" w:rsidP="001144D3">
      <w:pPr>
        <w:spacing w:line="360" w:lineRule="auto"/>
        <w:ind w:left="-28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изучение </w:t>
      </w:r>
      <w:r w:rsidR="0012238E">
        <w:rPr>
          <w:rFonts w:ascii="Times New Roman" w:hAnsi="Times New Roman" w:cs="Times New Roman"/>
          <w:sz w:val="28"/>
          <w:szCs w:val="28"/>
        </w:rPr>
        <w:t xml:space="preserve">интеллектуальных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="006908D6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 xml:space="preserve"> данных,</w:t>
      </w:r>
      <w:r w:rsidR="006908D6">
        <w:rPr>
          <w:rFonts w:ascii="Times New Roman" w:hAnsi="Times New Roman" w:cs="Times New Roman"/>
          <w:sz w:val="28"/>
          <w:szCs w:val="28"/>
        </w:rPr>
        <w:t xml:space="preserve"> в том числе методов принятия решений,</w:t>
      </w:r>
      <w:r>
        <w:rPr>
          <w:rFonts w:ascii="Times New Roman" w:hAnsi="Times New Roman" w:cs="Times New Roman"/>
          <w:sz w:val="28"/>
          <w:szCs w:val="28"/>
        </w:rPr>
        <w:t xml:space="preserve"> подробный разбор и моделирование некоторых из них.</w:t>
      </w:r>
    </w:p>
    <w:p w:rsidR="00197B49" w:rsidRDefault="00197B49" w:rsidP="001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6D58" w:rsidRDefault="00B76D58" w:rsidP="001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6D58" w:rsidRDefault="00B76D58" w:rsidP="001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6D58" w:rsidRDefault="00B76D58" w:rsidP="001144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7B49" w:rsidRPr="00074673" w:rsidRDefault="00197B49" w:rsidP="001144D3">
      <w:pPr>
        <w:pStyle w:val="1"/>
        <w:spacing w:line="360" w:lineRule="auto"/>
        <w:jc w:val="both"/>
      </w:pPr>
      <w:bookmarkStart w:id="14" w:name="_Toc194254254"/>
      <w:r w:rsidRPr="00505278">
        <w:lastRenderedPageBreak/>
        <w:t xml:space="preserve">1. </w:t>
      </w:r>
      <w:r w:rsidR="00074673">
        <w:t>ОБЗОР МЕТОДОВ ПРИНЯТИЯ РЕШЕНИЙ</w:t>
      </w:r>
      <w:bookmarkEnd w:id="14"/>
    </w:p>
    <w:p w:rsidR="006908D6" w:rsidRDefault="006908D6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принятия решений </w:t>
      </w:r>
      <w:r w:rsidR="0012238E">
        <w:rPr>
          <w:rFonts w:ascii="Times New Roman" w:hAnsi="Times New Roman" w:cs="Times New Roman"/>
          <w:sz w:val="28"/>
          <w:szCs w:val="28"/>
        </w:rPr>
        <w:t>как человеком, так и машиной основывается на интеллектуальном</w:t>
      </w:r>
      <w:r w:rsidRPr="006908D6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12238E">
        <w:rPr>
          <w:rFonts w:ascii="Times New Roman" w:hAnsi="Times New Roman" w:cs="Times New Roman"/>
          <w:sz w:val="28"/>
          <w:szCs w:val="28"/>
        </w:rPr>
        <w:t>е</w:t>
      </w:r>
      <w:r w:rsidRPr="006908D6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2238E">
        <w:rPr>
          <w:rFonts w:ascii="Times New Roman" w:hAnsi="Times New Roman" w:cs="Times New Roman"/>
          <w:sz w:val="28"/>
          <w:szCs w:val="28"/>
        </w:rPr>
        <w:t xml:space="preserve">.  Результатом интеллектуального анализа является </w:t>
      </w:r>
      <w:r w:rsidRPr="006908D6">
        <w:rPr>
          <w:rFonts w:ascii="Times New Roman" w:hAnsi="Times New Roman" w:cs="Times New Roman"/>
          <w:sz w:val="28"/>
          <w:szCs w:val="28"/>
        </w:rPr>
        <w:t xml:space="preserve">выявление в </w:t>
      </w:r>
      <w:r w:rsidR="0012238E">
        <w:rPr>
          <w:rFonts w:ascii="Times New Roman" w:hAnsi="Times New Roman" w:cs="Times New Roman"/>
          <w:sz w:val="28"/>
          <w:szCs w:val="28"/>
        </w:rPr>
        <w:t>совокупности данных</w:t>
      </w:r>
      <w:r w:rsidRPr="006908D6">
        <w:rPr>
          <w:rFonts w:ascii="Times New Roman" w:hAnsi="Times New Roman" w:cs="Times New Roman"/>
          <w:sz w:val="28"/>
          <w:szCs w:val="28"/>
        </w:rPr>
        <w:t xml:space="preserve"> моделей и тенденций, которые помогают принимать решения. Принципы интеллектуального анализа данных известны в течение многих лет, но с появлением </w:t>
      </w:r>
      <w:r w:rsidRPr="006908D6">
        <w:rPr>
          <w:rFonts w:ascii="Times New Roman" w:hAnsi="Times New Roman" w:cs="Times New Roman"/>
          <w:i/>
          <w:iCs/>
          <w:sz w:val="28"/>
          <w:szCs w:val="28"/>
        </w:rPr>
        <w:t>больших данных</w:t>
      </w:r>
      <w:r w:rsidRPr="006908D6">
        <w:rPr>
          <w:rFonts w:ascii="Times New Roman" w:hAnsi="Times New Roman" w:cs="Times New Roman"/>
          <w:sz w:val="28"/>
          <w:szCs w:val="28"/>
        </w:rPr>
        <w:t xml:space="preserve"> они получили еще более широкое распространение.</w:t>
      </w:r>
    </w:p>
    <w:p w:rsidR="0012238E" w:rsidRDefault="0012238E" w:rsidP="001144D3">
      <w:pPr>
        <w:pStyle w:val="2"/>
        <w:spacing w:after="0" w:line="360" w:lineRule="auto"/>
        <w:jc w:val="both"/>
      </w:pPr>
      <w:bookmarkStart w:id="15" w:name="_Toc194254255"/>
      <w:r>
        <w:t xml:space="preserve">1.2. </w:t>
      </w:r>
      <w:r w:rsidR="00074673">
        <w:t>Методы</w:t>
      </w:r>
      <w:r>
        <w:t xml:space="preserve"> интеллектуального анализа данных</w:t>
      </w:r>
      <w:bookmarkEnd w:id="15"/>
    </w:p>
    <w:p w:rsidR="006908D6" w:rsidRDefault="001C4B54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рис.1. представлен список ставших уже классическими методов интеллектуального анализа данных (ИАД), а также список средств, которые используются для ИАД.</w:t>
      </w:r>
    </w:p>
    <w:p w:rsidR="001C4B54" w:rsidRDefault="001C4B54" w:rsidP="00843B3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D328C1" wp14:editId="3CCF45DC">
            <wp:extent cx="3000375" cy="316193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187" cy="31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54" w:rsidRDefault="001C4B54" w:rsidP="00843B3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Методы интеллектуального анализа данных</w:t>
      </w:r>
    </w:p>
    <w:p w:rsidR="00F50525" w:rsidRDefault="00822701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подробнее:</w:t>
      </w:r>
    </w:p>
    <w:p w:rsidR="007F0981" w:rsidRPr="007F0981" w:rsidRDefault="007F0981" w:rsidP="001144D3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981">
        <w:rPr>
          <w:rFonts w:ascii="Times New Roman" w:hAnsi="Times New Roman" w:cs="Times New Roman"/>
          <w:sz w:val="28"/>
          <w:szCs w:val="28"/>
        </w:rPr>
        <w:t>Задача ассоциации, при поиске ассоциативных правил необходимо найти частные зависимости между объектами или событиями. Найденные зависимости представлены в виде правил и могут быть задействованы в предсказании появления событий.</w:t>
      </w:r>
    </w:p>
    <w:p w:rsidR="007F0981" w:rsidRDefault="00822701" w:rsidP="001144D3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981">
        <w:rPr>
          <w:rFonts w:ascii="Times New Roman" w:hAnsi="Times New Roman" w:cs="Times New Roman"/>
          <w:sz w:val="28"/>
          <w:szCs w:val="28"/>
        </w:rPr>
        <w:lastRenderedPageBreak/>
        <w:t xml:space="preserve">Задача классификации, сводится к определению класса объекта по его характеристикам. </w:t>
      </w:r>
    </w:p>
    <w:p w:rsidR="00822701" w:rsidRPr="007F0981" w:rsidRDefault="00822701" w:rsidP="001144D3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981">
        <w:rPr>
          <w:rFonts w:ascii="Times New Roman" w:hAnsi="Times New Roman" w:cs="Times New Roman"/>
          <w:sz w:val="28"/>
          <w:szCs w:val="28"/>
        </w:rPr>
        <w:t>Задача регрессии, позволяет определить по известным характеристикам объекта значение нужного параметра.</w:t>
      </w:r>
    </w:p>
    <w:p w:rsidR="00822701" w:rsidRDefault="00822701" w:rsidP="001144D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Задача кластеризации ищет независимые группы и их характеристики во множестве имеющихся данных. Данная задача помогает лучше разобраться с данными. Кроме того, при группировке однотипных объектов </w:t>
      </w:r>
      <w:r w:rsidR="00D94E92">
        <w:rPr>
          <w:rFonts w:ascii="Times New Roman" w:hAnsi="Times New Roman" w:cs="Times New Roman"/>
          <w:sz w:val="28"/>
          <w:szCs w:val="28"/>
        </w:rPr>
        <w:t>позволяет сократит их число, следовательно, облегчить упростить анализ.</w:t>
      </w:r>
    </w:p>
    <w:p w:rsidR="00D94E92" w:rsidRDefault="00D94E92" w:rsidP="001144D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Последовательные шаблоны, служат для установления закономерности между связанными событиями, т.е. если произойдет событие А, то спустя заданное время произойдет событие В.</w:t>
      </w:r>
    </w:p>
    <w:p w:rsidR="00D94E92" w:rsidRDefault="00D94E92" w:rsidP="001144D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Анализ отклонений, выявляет наиболее нехарактерные шаблоны.</w:t>
      </w:r>
    </w:p>
    <w:p w:rsidR="00D94E92" w:rsidRDefault="00D94E92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 необходимо знать некоторые методы и алгоритмы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94E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="00FB0D11">
        <w:rPr>
          <w:rFonts w:ascii="Times New Roman" w:hAnsi="Times New Roman" w:cs="Times New Roman"/>
          <w:sz w:val="28"/>
          <w:szCs w:val="28"/>
        </w:rPr>
        <w:t>. Рассмотрим наиболее популярные</w:t>
      </w:r>
      <w:r>
        <w:rPr>
          <w:rFonts w:ascii="Times New Roman" w:hAnsi="Times New Roman" w:cs="Times New Roman"/>
          <w:sz w:val="28"/>
          <w:szCs w:val="28"/>
        </w:rPr>
        <w:t xml:space="preserve"> методы:</w:t>
      </w:r>
    </w:p>
    <w:p w:rsidR="00D94E92" w:rsidRDefault="00D94E92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136F0">
        <w:rPr>
          <w:rFonts w:ascii="Times New Roman" w:hAnsi="Times New Roman" w:cs="Times New Roman"/>
          <w:sz w:val="28"/>
          <w:szCs w:val="28"/>
        </w:rPr>
        <w:t>Кибернетические методы (искусственные нейронные сети и др.)</w:t>
      </w:r>
    </w:p>
    <w:p w:rsidR="00D94E92" w:rsidRDefault="00D94E92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136F0">
        <w:rPr>
          <w:rFonts w:ascii="Times New Roman" w:hAnsi="Times New Roman" w:cs="Times New Roman"/>
          <w:sz w:val="28"/>
          <w:szCs w:val="28"/>
        </w:rPr>
        <w:t>Л</w:t>
      </w:r>
      <w:r w:rsidR="0095071C">
        <w:rPr>
          <w:rFonts w:ascii="Times New Roman" w:hAnsi="Times New Roman" w:cs="Times New Roman"/>
          <w:sz w:val="28"/>
          <w:szCs w:val="28"/>
        </w:rPr>
        <w:t>огические методы</w:t>
      </w:r>
      <w:r w:rsidR="000136F0">
        <w:rPr>
          <w:rFonts w:ascii="Times New Roman" w:hAnsi="Times New Roman" w:cs="Times New Roman"/>
          <w:sz w:val="28"/>
          <w:szCs w:val="28"/>
        </w:rPr>
        <w:t xml:space="preserve"> (Символьные правила, деревья решений, генетические алгоритмы и др.)</w:t>
      </w:r>
    </w:p>
    <w:p w:rsidR="00D94E92" w:rsidRDefault="003865FF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Методы на основе уравнений</w:t>
      </w:r>
    </w:p>
    <w:p w:rsidR="00D94E92" w:rsidRDefault="000136F0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</w:t>
      </w:r>
      <w:r w:rsidR="0095071C">
        <w:rPr>
          <w:rFonts w:ascii="Times New Roman" w:hAnsi="Times New Roman" w:cs="Times New Roman"/>
          <w:sz w:val="28"/>
          <w:szCs w:val="28"/>
        </w:rPr>
        <w:t>етоды кросс-табуляции</w:t>
      </w:r>
      <w:r w:rsidR="003865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865FF">
        <w:rPr>
          <w:rFonts w:ascii="Times New Roman" w:hAnsi="Times New Roman" w:cs="Times New Roman"/>
          <w:sz w:val="28"/>
          <w:szCs w:val="28"/>
        </w:rPr>
        <w:t>Бейсовские</w:t>
      </w:r>
      <w:proofErr w:type="spellEnd"/>
      <w:r w:rsidR="003865FF">
        <w:rPr>
          <w:rFonts w:ascii="Times New Roman" w:hAnsi="Times New Roman" w:cs="Times New Roman"/>
          <w:sz w:val="28"/>
          <w:szCs w:val="28"/>
        </w:rPr>
        <w:t xml:space="preserve"> сети, агенты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B0D11" w:rsidRDefault="00FB0D11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:rsidR="007C4934" w:rsidRDefault="007C4934" w:rsidP="001144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caps/>
          <w:sz w:val="28"/>
          <w:szCs w:val="28"/>
        </w:rPr>
        <w:br w:type="page"/>
      </w:r>
    </w:p>
    <w:p w:rsidR="00A918CA" w:rsidRPr="00843B30" w:rsidRDefault="00793BFA" w:rsidP="00843B30">
      <w:pPr>
        <w:pStyle w:val="1"/>
        <w:spacing w:after="200" w:line="360" w:lineRule="auto"/>
        <w:jc w:val="both"/>
      </w:pPr>
      <w:bookmarkStart w:id="16" w:name="_Toc194254256"/>
      <w:r w:rsidRPr="00843B30">
        <w:lastRenderedPageBreak/>
        <w:t xml:space="preserve">2. </w:t>
      </w:r>
      <w:r w:rsidR="00074673" w:rsidRPr="00843B30">
        <w:t>ДЕРЕВЬЯ РЕШЕНИЙ</w:t>
      </w:r>
      <w:bookmarkEnd w:id="16"/>
    </w:p>
    <w:p w:rsidR="000136F0" w:rsidRDefault="000136F0" w:rsidP="00843B30">
      <w:pPr>
        <w:spacing w:after="20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3B30">
        <w:rPr>
          <w:rFonts w:ascii="Times New Roman" w:hAnsi="Times New Roman" w:cs="Times New Roman"/>
          <w:sz w:val="28"/>
          <w:szCs w:val="28"/>
        </w:rPr>
        <w:t>Рассмотрим подробнее логические методы (символьные правила, деревья</w:t>
      </w:r>
      <w:r>
        <w:rPr>
          <w:rFonts w:ascii="Times New Roman" w:hAnsi="Times New Roman" w:cs="Times New Roman"/>
          <w:sz w:val="28"/>
          <w:szCs w:val="28"/>
        </w:rPr>
        <w:t xml:space="preserve"> решений, генетические алгоритмы)</w:t>
      </w:r>
      <w:r w:rsidR="003865FF">
        <w:rPr>
          <w:rFonts w:ascii="Times New Roman" w:hAnsi="Times New Roman" w:cs="Times New Roman"/>
          <w:sz w:val="28"/>
          <w:szCs w:val="28"/>
        </w:rPr>
        <w:t xml:space="preserve"> они оформляют найденные закономерности, таким образом, что для пользователя имеет почти прозрачный вид. Заметим, что деревья решений могут быть быстро преобразованы в наборы символьных правил путем изменения одного правила по пути от корня дерева до его терминальной вершины. Из всех логических методов реализация дерева решений, является наиболее эффективным и быстрым.</w:t>
      </w:r>
    </w:p>
    <w:p w:rsidR="003F6AAB" w:rsidRDefault="00D46722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B85FD8">
        <w:rPr>
          <w:rFonts w:ascii="Times New Roman" w:hAnsi="Times New Roman" w:cs="Times New Roman"/>
          <w:sz w:val="28"/>
          <w:szCs w:val="28"/>
        </w:rPr>
        <w:t xml:space="preserve">аналитики по знаниям уделяют </w:t>
      </w:r>
      <w:r>
        <w:rPr>
          <w:rFonts w:ascii="Times New Roman" w:hAnsi="Times New Roman" w:cs="Times New Roman"/>
          <w:sz w:val="28"/>
          <w:szCs w:val="28"/>
        </w:rPr>
        <w:t xml:space="preserve">методу деревьев решений большое </w:t>
      </w:r>
      <w:r w:rsidR="00873BF2">
        <w:rPr>
          <w:rFonts w:ascii="Times New Roman" w:hAnsi="Times New Roman" w:cs="Times New Roman"/>
          <w:sz w:val="28"/>
          <w:szCs w:val="28"/>
        </w:rPr>
        <w:t>внимание</w:t>
      </w:r>
      <w:r w:rsidR="00B85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 он является наиболее удобным для использования на этапе выбора альтернатив.</w:t>
      </w:r>
      <w:r w:rsidR="003F6AAB">
        <w:rPr>
          <w:rFonts w:ascii="Times New Roman" w:hAnsi="Times New Roman" w:cs="Times New Roman"/>
          <w:sz w:val="28"/>
          <w:szCs w:val="28"/>
        </w:rPr>
        <w:t xml:space="preserve"> Деревья решений широко применяются для решения практических задач в некоторых областях:</w:t>
      </w:r>
    </w:p>
    <w:p w:rsidR="003F6AAB" w:rsidRPr="00B85FD8" w:rsidRDefault="0095071C" w:rsidP="00873BF2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5FD8">
        <w:rPr>
          <w:rFonts w:ascii="Times New Roman" w:hAnsi="Times New Roman" w:cs="Times New Roman"/>
          <w:sz w:val="28"/>
          <w:szCs w:val="28"/>
        </w:rPr>
        <w:t>Банковское дело</w:t>
      </w:r>
      <w:r w:rsidR="003F6AAB" w:rsidRPr="00B85FD8">
        <w:rPr>
          <w:rFonts w:ascii="Times New Roman" w:hAnsi="Times New Roman" w:cs="Times New Roman"/>
          <w:sz w:val="28"/>
          <w:szCs w:val="28"/>
        </w:rPr>
        <w:t>: оценка кредитоспос</w:t>
      </w:r>
      <w:r w:rsidR="00DA4757" w:rsidRPr="00B85FD8">
        <w:rPr>
          <w:rFonts w:ascii="Times New Roman" w:hAnsi="Times New Roman" w:cs="Times New Roman"/>
          <w:sz w:val="28"/>
          <w:szCs w:val="28"/>
        </w:rPr>
        <w:t>обности клиента банка при выдаче</w:t>
      </w:r>
      <w:r w:rsidR="003F6AAB" w:rsidRPr="00B85FD8">
        <w:rPr>
          <w:rFonts w:ascii="Times New Roman" w:hAnsi="Times New Roman" w:cs="Times New Roman"/>
          <w:sz w:val="28"/>
          <w:szCs w:val="28"/>
        </w:rPr>
        <w:t xml:space="preserve"> кредита.</w:t>
      </w:r>
    </w:p>
    <w:p w:rsidR="0095071C" w:rsidRPr="00B85FD8" w:rsidRDefault="0095071C" w:rsidP="00873BF2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5FD8">
        <w:rPr>
          <w:rFonts w:ascii="Times New Roman" w:hAnsi="Times New Roman" w:cs="Times New Roman"/>
          <w:sz w:val="28"/>
          <w:szCs w:val="28"/>
        </w:rPr>
        <w:t>Промышленность: контроль качества продукции.</w:t>
      </w:r>
    </w:p>
    <w:p w:rsidR="0095071C" w:rsidRPr="00B85FD8" w:rsidRDefault="0095071C" w:rsidP="00873BF2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5FD8">
        <w:rPr>
          <w:rFonts w:ascii="Times New Roman" w:hAnsi="Times New Roman" w:cs="Times New Roman"/>
          <w:sz w:val="28"/>
          <w:szCs w:val="28"/>
        </w:rPr>
        <w:t>Медицина: диагностика различных заболеваний.</w:t>
      </w:r>
    </w:p>
    <w:p w:rsidR="003F6AAB" w:rsidRPr="00B85FD8" w:rsidRDefault="0095071C" w:rsidP="00873BF2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5FD8">
        <w:rPr>
          <w:rFonts w:ascii="Times New Roman" w:hAnsi="Times New Roman" w:cs="Times New Roman"/>
          <w:sz w:val="28"/>
          <w:szCs w:val="28"/>
        </w:rPr>
        <w:t>Молекулярная биология: анализ строения аминокислот.</w:t>
      </w:r>
    </w:p>
    <w:p w:rsidR="0095071C" w:rsidRDefault="0095071C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это далеко не весь список областей, где применяются деревья решений. Многие сферы только начинают внедрять данный метод в работу. А, так же в областях, где велика цена ошибки, этот метод послужит отличным помощником аналитику или руководителю.</w:t>
      </w:r>
    </w:p>
    <w:p w:rsidR="00E17774" w:rsidRDefault="00D46722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A918CA">
        <w:rPr>
          <w:rFonts w:ascii="Times New Roman" w:hAnsi="Times New Roman" w:cs="Times New Roman"/>
          <w:sz w:val="28"/>
          <w:szCs w:val="28"/>
        </w:rPr>
        <w:t>ы деревьев решений разрешаю</w:t>
      </w:r>
      <w:r>
        <w:rPr>
          <w:rFonts w:ascii="Times New Roman" w:hAnsi="Times New Roman" w:cs="Times New Roman"/>
          <w:sz w:val="28"/>
          <w:szCs w:val="28"/>
        </w:rPr>
        <w:t xml:space="preserve">т автоматизацию процесса принятия некоторых видов решений. В процессе развития сферы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467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технологий, а конкретно, прогресс в методах сбора, хранения </w:t>
      </w:r>
      <w:r w:rsidR="00F54B2C">
        <w:rPr>
          <w:rFonts w:ascii="Times New Roman" w:hAnsi="Times New Roman" w:cs="Times New Roman"/>
          <w:sz w:val="28"/>
          <w:szCs w:val="28"/>
        </w:rPr>
        <w:t>и обработки информации позволил</w:t>
      </w:r>
      <w:r>
        <w:rPr>
          <w:rFonts w:ascii="Times New Roman" w:hAnsi="Times New Roman" w:cs="Times New Roman"/>
          <w:sz w:val="28"/>
          <w:szCs w:val="28"/>
        </w:rPr>
        <w:t xml:space="preserve"> многим предприятиям собирать большие массивы данных, которые необходи</w:t>
      </w:r>
      <w:r w:rsidR="00F54B2C">
        <w:rPr>
          <w:rFonts w:ascii="Times New Roman" w:hAnsi="Times New Roman" w:cs="Times New Roman"/>
          <w:sz w:val="28"/>
          <w:szCs w:val="28"/>
        </w:rPr>
        <w:t>мо обработать и принять</w:t>
      </w:r>
      <w:r>
        <w:rPr>
          <w:rFonts w:ascii="Times New Roman" w:hAnsi="Times New Roman" w:cs="Times New Roman"/>
          <w:sz w:val="28"/>
          <w:szCs w:val="28"/>
        </w:rPr>
        <w:t xml:space="preserve"> верное решение.</w:t>
      </w:r>
    </w:p>
    <w:p w:rsidR="00D46722" w:rsidRDefault="003E50DD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данных бывает настолько велик, что возможности анализировать потоки данных вручную, доставляет огромную проблему, </w:t>
      </w:r>
      <w:r>
        <w:rPr>
          <w:rFonts w:ascii="Times New Roman" w:hAnsi="Times New Roman" w:cs="Times New Roman"/>
          <w:sz w:val="28"/>
          <w:szCs w:val="28"/>
        </w:rPr>
        <w:lastRenderedPageBreak/>
        <w:t>сводящуюся к почти невозможному принятию верного решения.</w:t>
      </w:r>
      <w:r w:rsidR="00E17774">
        <w:rPr>
          <w:rFonts w:ascii="Times New Roman" w:hAnsi="Times New Roman" w:cs="Times New Roman"/>
          <w:sz w:val="28"/>
          <w:szCs w:val="28"/>
        </w:rPr>
        <w:t xml:space="preserve"> Традиционная статистика, которая долгое время считалась основным инструментом анализа данных, так же не дает полной картины. Она</w:t>
      </w:r>
      <w:r w:rsidR="00796392">
        <w:rPr>
          <w:rFonts w:ascii="Times New Roman" w:hAnsi="Times New Roman" w:cs="Times New Roman"/>
          <w:sz w:val="28"/>
          <w:szCs w:val="28"/>
        </w:rPr>
        <w:t>,</w:t>
      </w:r>
      <w:r w:rsidR="00E17774">
        <w:rPr>
          <w:rFonts w:ascii="Times New Roman" w:hAnsi="Times New Roman" w:cs="Times New Roman"/>
          <w:sz w:val="28"/>
          <w:szCs w:val="28"/>
        </w:rPr>
        <w:t xml:space="preserve"> как правило</w:t>
      </w:r>
      <w:r w:rsidR="00796392">
        <w:rPr>
          <w:rFonts w:ascii="Times New Roman" w:hAnsi="Times New Roman" w:cs="Times New Roman"/>
          <w:sz w:val="28"/>
          <w:szCs w:val="28"/>
        </w:rPr>
        <w:t>,</w:t>
      </w:r>
      <w:r w:rsidR="00E17774">
        <w:rPr>
          <w:rFonts w:ascii="Times New Roman" w:hAnsi="Times New Roman" w:cs="Times New Roman"/>
          <w:sz w:val="28"/>
          <w:szCs w:val="28"/>
        </w:rPr>
        <w:t xml:space="preserve"> использует средние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выборки, которые часто являются очень усреднёнными значениями. Поэтому методы математической статистики, имеют место быть, но только для проверки заранее сформулированных гипотез. </w:t>
      </w:r>
      <w:r w:rsidR="00F54B2C">
        <w:rPr>
          <w:rFonts w:ascii="Times New Roman" w:hAnsi="Times New Roman" w:cs="Times New Roman"/>
          <w:sz w:val="28"/>
          <w:szCs w:val="28"/>
        </w:rPr>
        <w:t>Это проблема и повлияла на спрос на методы автоматического анализа данных. С каждый годом, информации становится больше, а, следовательно, и спрос постоянно растет.</w:t>
      </w:r>
    </w:p>
    <w:p w:rsidR="00F54B2C" w:rsidRDefault="00F54B2C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идеи создания деревьев решений были положены </w:t>
      </w:r>
      <w:r w:rsidRPr="00F54B2C">
        <w:rPr>
          <w:rFonts w:ascii="Times New Roman" w:hAnsi="Times New Roman" w:cs="Times New Roman"/>
          <w:sz w:val="28"/>
          <w:szCs w:val="28"/>
        </w:rPr>
        <w:t xml:space="preserve">еще в XX веке. </w:t>
      </w:r>
      <w:r>
        <w:rPr>
          <w:rFonts w:ascii="Times New Roman" w:hAnsi="Times New Roman" w:cs="Times New Roman"/>
          <w:sz w:val="28"/>
          <w:szCs w:val="28"/>
        </w:rPr>
        <w:t>Однако, это не дало осо</w:t>
      </w:r>
      <w:r w:rsidR="00796392">
        <w:rPr>
          <w:rFonts w:ascii="Times New Roman" w:hAnsi="Times New Roman" w:cs="Times New Roman"/>
          <w:sz w:val="28"/>
          <w:szCs w:val="28"/>
        </w:rPr>
        <w:t>бых результатов, большой толчок</w:t>
      </w:r>
      <w:r>
        <w:rPr>
          <w:rFonts w:ascii="Times New Roman" w:hAnsi="Times New Roman" w:cs="Times New Roman"/>
          <w:sz w:val="28"/>
          <w:szCs w:val="28"/>
        </w:rPr>
        <w:t xml:space="preserve"> был дан книгой Ханта,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Мэрина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Стоуна «</w:t>
      </w:r>
      <w:r>
        <w:rPr>
          <w:rFonts w:ascii="Times New Roman" w:hAnsi="Times New Roman" w:cs="Times New Roman"/>
          <w:sz w:val="28"/>
          <w:szCs w:val="28"/>
          <w:lang w:val="en-US"/>
        </w:rPr>
        <w:t>Experiments</w:t>
      </w:r>
      <w:r w:rsidRPr="00F5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5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Induction</w:t>
      </w:r>
      <w:r w:rsidR="00796392">
        <w:rPr>
          <w:rFonts w:ascii="Times New Roman" w:hAnsi="Times New Roman" w:cs="Times New Roman"/>
          <w:sz w:val="28"/>
          <w:szCs w:val="28"/>
        </w:rPr>
        <w:t>» выпущенной</w:t>
      </w:r>
      <w:r>
        <w:rPr>
          <w:rFonts w:ascii="Times New Roman" w:hAnsi="Times New Roman" w:cs="Times New Roman"/>
          <w:sz w:val="28"/>
          <w:szCs w:val="28"/>
        </w:rPr>
        <w:t xml:space="preserve"> в 1966 году.</w:t>
      </w:r>
    </w:p>
    <w:p w:rsidR="00F54B2C" w:rsidRDefault="00F54B2C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метода, а </w:t>
      </w:r>
      <w:r w:rsidR="00A918CA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характеристики и особенности построения дерева решений исследуются в работах многих ученных таких как: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М.Мексон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 </w:t>
      </w:r>
      <w:r w:rsidR="003C6509">
        <w:rPr>
          <w:rFonts w:ascii="Times New Roman" w:hAnsi="Times New Roman" w:cs="Times New Roman"/>
          <w:sz w:val="28"/>
          <w:szCs w:val="28"/>
        </w:rPr>
        <w:t xml:space="preserve">Альберт, </w:t>
      </w:r>
      <w:proofErr w:type="spellStart"/>
      <w:r w:rsidR="003C6509">
        <w:rPr>
          <w:rFonts w:ascii="Times New Roman" w:hAnsi="Times New Roman" w:cs="Times New Roman"/>
          <w:sz w:val="28"/>
          <w:szCs w:val="28"/>
        </w:rPr>
        <w:t>Ф.</w:t>
      </w:r>
      <w:r>
        <w:rPr>
          <w:rFonts w:ascii="Times New Roman" w:hAnsi="Times New Roman" w:cs="Times New Roman"/>
          <w:sz w:val="28"/>
          <w:szCs w:val="28"/>
        </w:rPr>
        <w:t>Хедоури</w:t>
      </w:r>
      <w:proofErr w:type="spellEnd"/>
      <w:r w:rsidR="003C65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6509">
        <w:rPr>
          <w:rFonts w:ascii="Times New Roman" w:hAnsi="Times New Roman" w:cs="Times New Roman"/>
          <w:sz w:val="28"/>
          <w:szCs w:val="28"/>
        </w:rPr>
        <w:t>М.Эддоуса</w:t>
      </w:r>
      <w:proofErr w:type="spellEnd"/>
      <w:r w:rsidR="003C65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6509">
        <w:rPr>
          <w:rFonts w:ascii="Times New Roman" w:hAnsi="Times New Roman" w:cs="Times New Roman"/>
          <w:sz w:val="28"/>
          <w:szCs w:val="28"/>
        </w:rPr>
        <w:t>Р.Стэнсфилд</w:t>
      </w:r>
      <w:proofErr w:type="spellEnd"/>
      <w:r w:rsidR="003C65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6509">
        <w:rPr>
          <w:rFonts w:ascii="Times New Roman" w:hAnsi="Times New Roman" w:cs="Times New Roman"/>
          <w:sz w:val="28"/>
          <w:szCs w:val="28"/>
        </w:rPr>
        <w:t>А.Кабушкина</w:t>
      </w:r>
      <w:proofErr w:type="spellEnd"/>
      <w:r w:rsidR="003C6509">
        <w:rPr>
          <w:rFonts w:ascii="Times New Roman" w:hAnsi="Times New Roman" w:cs="Times New Roman"/>
          <w:sz w:val="28"/>
          <w:szCs w:val="28"/>
        </w:rPr>
        <w:t>, и др.</w:t>
      </w:r>
    </w:p>
    <w:p w:rsidR="00C0327B" w:rsidRDefault="003C6509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на данный момент в науке еще не сформирована теоретико-методологическая база разработки решений методом дерева решений. Зачастую рабо</w:t>
      </w:r>
      <w:r w:rsidR="00796392">
        <w:rPr>
          <w:rFonts w:ascii="Times New Roman" w:hAnsi="Times New Roman" w:cs="Times New Roman"/>
          <w:sz w:val="28"/>
          <w:szCs w:val="28"/>
        </w:rPr>
        <w:t>ты, которые посвящены разработке</w:t>
      </w:r>
      <w:r>
        <w:rPr>
          <w:rFonts w:ascii="Times New Roman" w:hAnsi="Times New Roman" w:cs="Times New Roman"/>
          <w:sz w:val="28"/>
          <w:szCs w:val="28"/>
        </w:rPr>
        <w:t xml:space="preserve"> метода, рассматрив</w:t>
      </w:r>
      <w:r w:rsidR="00796392">
        <w:rPr>
          <w:rFonts w:ascii="Times New Roman" w:hAnsi="Times New Roman" w:cs="Times New Roman"/>
          <w:sz w:val="28"/>
          <w:szCs w:val="28"/>
        </w:rPr>
        <w:t>ают лишь частные случаи и не даю</w:t>
      </w:r>
      <w:r>
        <w:rPr>
          <w:rFonts w:ascii="Times New Roman" w:hAnsi="Times New Roman" w:cs="Times New Roman"/>
          <w:sz w:val="28"/>
          <w:szCs w:val="28"/>
        </w:rPr>
        <w:t>т описания в целом</w:t>
      </w:r>
      <w:r w:rsidR="00C0327B">
        <w:rPr>
          <w:rFonts w:ascii="Times New Roman" w:hAnsi="Times New Roman" w:cs="Times New Roman"/>
          <w:sz w:val="28"/>
          <w:szCs w:val="28"/>
        </w:rPr>
        <w:t>.</w:t>
      </w:r>
    </w:p>
    <w:p w:rsidR="003F6AAB" w:rsidRDefault="00796392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дальнейшего рассмотрения </w:t>
      </w:r>
      <w:r w:rsidR="003F6AAB">
        <w:rPr>
          <w:rFonts w:ascii="Times New Roman" w:hAnsi="Times New Roman" w:cs="Times New Roman"/>
          <w:sz w:val="28"/>
          <w:szCs w:val="28"/>
        </w:rPr>
        <w:t xml:space="preserve">деревьев решений, </w:t>
      </w:r>
      <w:r>
        <w:rPr>
          <w:rFonts w:ascii="Times New Roman" w:hAnsi="Times New Roman" w:cs="Times New Roman"/>
          <w:sz w:val="28"/>
          <w:szCs w:val="28"/>
        </w:rPr>
        <w:t>нам понадобятся следующие термины</w:t>
      </w:r>
      <w:r w:rsidR="003F6AAB">
        <w:rPr>
          <w:rFonts w:ascii="Times New Roman" w:hAnsi="Times New Roman" w:cs="Times New Roman"/>
          <w:sz w:val="28"/>
          <w:szCs w:val="28"/>
        </w:rPr>
        <w:t>.</w:t>
      </w:r>
    </w:p>
    <w:p w:rsidR="003C6509" w:rsidRDefault="003C6509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b/>
          <w:i/>
          <w:sz w:val="28"/>
          <w:szCs w:val="28"/>
        </w:rPr>
        <w:t>Варианты</w:t>
      </w:r>
      <w:r w:rsidR="001B666B">
        <w:rPr>
          <w:rFonts w:ascii="Times New Roman" w:hAnsi="Times New Roman" w:cs="Times New Roman"/>
          <w:sz w:val="28"/>
          <w:szCs w:val="28"/>
        </w:rPr>
        <w:t xml:space="preserve"> – разные</w:t>
      </w:r>
      <w:r>
        <w:rPr>
          <w:rFonts w:ascii="Times New Roman" w:hAnsi="Times New Roman" w:cs="Times New Roman"/>
          <w:sz w:val="28"/>
          <w:szCs w:val="28"/>
        </w:rPr>
        <w:t xml:space="preserve"> способы решения поставленной задачи, средство достижения целей.</w:t>
      </w:r>
    </w:p>
    <w:p w:rsidR="003C6509" w:rsidRDefault="003C6509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b/>
          <w:i/>
          <w:sz w:val="28"/>
          <w:szCs w:val="28"/>
        </w:rPr>
        <w:t>Критерий выбора альтернатив</w:t>
      </w:r>
      <w:r>
        <w:rPr>
          <w:rFonts w:ascii="Times New Roman" w:hAnsi="Times New Roman" w:cs="Times New Roman"/>
          <w:sz w:val="28"/>
          <w:szCs w:val="28"/>
        </w:rPr>
        <w:t xml:space="preserve"> – определение порядка предпочтения вариантов.</w:t>
      </w:r>
    </w:p>
    <w:p w:rsidR="003C6509" w:rsidRDefault="003C6509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 – выбор из нескольких альтернатив или определения порядка предпочтений из нескольких вариантов.</w:t>
      </w:r>
    </w:p>
    <w:p w:rsidR="00D33F48" w:rsidRDefault="00D33F48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723C">
        <w:rPr>
          <w:rFonts w:ascii="Times New Roman" w:hAnsi="Times New Roman" w:cs="Times New Roman"/>
          <w:b/>
          <w:i/>
          <w:sz w:val="28"/>
          <w:szCs w:val="28"/>
        </w:rPr>
        <w:t>Числовой признак</w:t>
      </w:r>
      <w:r>
        <w:rPr>
          <w:rFonts w:ascii="Times New Roman" w:hAnsi="Times New Roman" w:cs="Times New Roman"/>
          <w:sz w:val="28"/>
          <w:szCs w:val="28"/>
        </w:rPr>
        <w:t xml:space="preserve"> – признак, значения которого могут являться только числа. </w:t>
      </w:r>
    </w:p>
    <w:p w:rsidR="00BA723C" w:rsidRDefault="00BA723C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723C">
        <w:rPr>
          <w:rFonts w:ascii="Times New Roman" w:hAnsi="Times New Roman" w:cs="Times New Roman"/>
          <w:b/>
          <w:i/>
          <w:sz w:val="28"/>
          <w:szCs w:val="28"/>
        </w:rPr>
        <w:lastRenderedPageBreak/>
        <w:t>Номинальный признак</w:t>
      </w:r>
      <w:r>
        <w:rPr>
          <w:rFonts w:ascii="Times New Roman" w:hAnsi="Times New Roman" w:cs="Times New Roman"/>
          <w:sz w:val="28"/>
          <w:szCs w:val="28"/>
        </w:rPr>
        <w:t xml:space="preserve"> – это признак, значения которого являются перечисляемыми и известными до начала работы с ними</w:t>
      </w:r>
    </w:p>
    <w:p w:rsidR="003C6509" w:rsidRDefault="003C6509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723C">
        <w:rPr>
          <w:rFonts w:ascii="Times New Roman" w:hAnsi="Times New Roman" w:cs="Times New Roman"/>
          <w:b/>
          <w:i/>
          <w:sz w:val="28"/>
          <w:szCs w:val="28"/>
        </w:rPr>
        <w:t>Допустимое решение</w:t>
      </w:r>
      <w:r>
        <w:rPr>
          <w:rFonts w:ascii="Times New Roman" w:hAnsi="Times New Roman" w:cs="Times New Roman"/>
          <w:sz w:val="28"/>
          <w:szCs w:val="28"/>
        </w:rPr>
        <w:t xml:space="preserve"> – решение, удовлетворяющее ограничением, но не всегда являющиеся самым эффективным.</w:t>
      </w:r>
    </w:p>
    <w:p w:rsidR="003C6509" w:rsidRDefault="00E17774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b/>
          <w:i/>
          <w:sz w:val="28"/>
          <w:szCs w:val="28"/>
        </w:rPr>
        <w:t xml:space="preserve">Эффективное решение </w:t>
      </w:r>
      <w:r>
        <w:rPr>
          <w:rFonts w:ascii="Times New Roman" w:hAnsi="Times New Roman" w:cs="Times New Roman"/>
          <w:sz w:val="28"/>
          <w:szCs w:val="28"/>
        </w:rPr>
        <w:t>– решение, являющееся самым оптимальным по нескольким критериям.</w:t>
      </w:r>
    </w:p>
    <w:p w:rsidR="00E17774" w:rsidRDefault="00E17774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b/>
          <w:i/>
          <w:sz w:val="28"/>
          <w:szCs w:val="28"/>
        </w:rPr>
        <w:t>Возможные исход</w:t>
      </w:r>
      <w:r w:rsidR="00796392">
        <w:rPr>
          <w:rFonts w:ascii="Times New Roman" w:hAnsi="Times New Roman" w:cs="Times New Roman"/>
          <w:sz w:val="28"/>
          <w:szCs w:val="28"/>
        </w:rPr>
        <w:t xml:space="preserve"> – возможные итоги</w:t>
      </w:r>
      <w:r>
        <w:rPr>
          <w:rFonts w:ascii="Times New Roman" w:hAnsi="Times New Roman" w:cs="Times New Roman"/>
          <w:sz w:val="28"/>
          <w:szCs w:val="28"/>
        </w:rPr>
        <w:t xml:space="preserve"> после реализации нескольких альтернатив.</w:t>
      </w:r>
    </w:p>
    <w:p w:rsidR="00E17774" w:rsidRDefault="003F6AAB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b/>
          <w:i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 – пример, шаблон, наблюдение.</w:t>
      </w:r>
    </w:p>
    <w:p w:rsidR="003F6AAB" w:rsidRDefault="003F6AAB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b/>
          <w:i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– признак, свойство объекта или класса.</w:t>
      </w:r>
    </w:p>
    <w:p w:rsidR="003F6AAB" w:rsidRDefault="003F6AAB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b/>
          <w:i/>
          <w:sz w:val="28"/>
          <w:szCs w:val="28"/>
        </w:rPr>
        <w:t xml:space="preserve">Метка класса </w:t>
      </w:r>
      <w:r>
        <w:rPr>
          <w:rFonts w:ascii="Times New Roman" w:hAnsi="Times New Roman" w:cs="Times New Roman"/>
          <w:sz w:val="28"/>
          <w:szCs w:val="28"/>
        </w:rPr>
        <w:t>– зависимая переменная, основная переменная, признак или свойство, определяющие класс объекта.</w:t>
      </w:r>
    </w:p>
    <w:p w:rsidR="003F6AAB" w:rsidRDefault="003F6AAB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b/>
          <w:i/>
          <w:sz w:val="28"/>
          <w:szCs w:val="28"/>
        </w:rPr>
        <w:t xml:space="preserve">Узел </w:t>
      </w:r>
      <w:r>
        <w:rPr>
          <w:rFonts w:ascii="Times New Roman" w:hAnsi="Times New Roman" w:cs="Times New Roman"/>
          <w:sz w:val="28"/>
          <w:szCs w:val="28"/>
        </w:rPr>
        <w:t>– внутренний узел дерева, узел проверки.</w:t>
      </w:r>
    </w:p>
    <w:p w:rsidR="003F6AAB" w:rsidRDefault="003F6AAB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b/>
          <w:i/>
          <w:sz w:val="28"/>
          <w:szCs w:val="28"/>
        </w:rPr>
        <w:t>Лист</w:t>
      </w:r>
      <w:r>
        <w:rPr>
          <w:rFonts w:ascii="Times New Roman" w:hAnsi="Times New Roman" w:cs="Times New Roman"/>
          <w:sz w:val="28"/>
          <w:szCs w:val="28"/>
        </w:rPr>
        <w:t xml:space="preserve"> – Конечный узел дерева, узел результата.</w:t>
      </w:r>
    </w:p>
    <w:p w:rsidR="003F6AAB" w:rsidRDefault="003F6AAB" w:rsidP="001144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b/>
          <w:i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– условие в узле.</w:t>
      </w:r>
    </w:p>
    <w:p w:rsidR="004D6EB6" w:rsidRDefault="004D6EB6" w:rsidP="001144D3">
      <w:pPr>
        <w:tabs>
          <w:tab w:val="left" w:pos="12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6EB6" w:rsidRDefault="00793BFA" w:rsidP="001144D3">
      <w:pPr>
        <w:pStyle w:val="2"/>
        <w:spacing w:after="0" w:line="360" w:lineRule="auto"/>
        <w:jc w:val="both"/>
      </w:pPr>
      <w:bookmarkStart w:id="17" w:name="_Toc194254257"/>
      <w:r>
        <w:t xml:space="preserve">2.1. </w:t>
      </w:r>
      <w:r w:rsidR="004D6EB6">
        <w:t xml:space="preserve"> </w:t>
      </w:r>
      <w:r w:rsidR="00796392">
        <w:t>Алгоритмы деревьев</w:t>
      </w:r>
      <w:r w:rsidR="00A106BF">
        <w:t xml:space="preserve"> решений</w:t>
      </w:r>
      <w:bookmarkEnd w:id="17"/>
    </w:p>
    <w:p w:rsidR="00843B30" w:rsidRPr="00843B30" w:rsidRDefault="00843B30" w:rsidP="00843B30"/>
    <w:p w:rsidR="004D6EB6" w:rsidRDefault="004D6EB6" w:rsidP="00E63A25">
      <w:pPr>
        <w:pStyle w:val="af0"/>
      </w:pPr>
      <w:r>
        <w:t>Дерево решений – один из способов представления информации, в виде различных уровней и связей. Зачастую, строится по иерархическому принципу:</w:t>
      </w:r>
    </w:p>
    <w:p w:rsidR="004D6EB6" w:rsidRPr="00796392" w:rsidRDefault="00D22DE9" w:rsidP="001144D3">
      <w:pPr>
        <w:pStyle w:val="a3"/>
        <w:numPr>
          <w:ilvl w:val="2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sz w:val="28"/>
          <w:szCs w:val="28"/>
        </w:rPr>
        <w:t>г</w:t>
      </w:r>
      <w:r w:rsidR="004D6EB6" w:rsidRPr="00796392">
        <w:rPr>
          <w:rFonts w:ascii="Times New Roman" w:hAnsi="Times New Roman" w:cs="Times New Roman"/>
          <w:sz w:val="28"/>
          <w:szCs w:val="28"/>
        </w:rPr>
        <w:t>лавная цель помещается в корень дерева</w:t>
      </w:r>
    </w:p>
    <w:p w:rsidR="004D6EB6" w:rsidRPr="00796392" w:rsidRDefault="00D22DE9" w:rsidP="001144D3">
      <w:pPr>
        <w:pStyle w:val="a3"/>
        <w:numPr>
          <w:ilvl w:val="2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392">
        <w:rPr>
          <w:rFonts w:ascii="Times New Roman" w:hAnsi="Times New Roman" w:cs="Times New Roman"/>
          <w:sz w:val="28"/>
          <w:szCs w:val="28"/>
        </w:rPr>
        <w:t>методы достижения этой цели являются ветвями деревьев (первого, второго и последующих уровней).</w:t>
      </w:r>
    </w:p>
    <w:p w:rsidR="00D22DE9" w:rsidRDefault="00D22DE9" w:rsidP="00E63A25">
      <w:pPr>
        <w:pStyle w:val="af0"/>
      </w:pPr>
      <w:r>
        <w:t xml:space="preserve">Основное отличие деревьев решений от других методов заключается в том, что проводимое исследование основывается на логических рассуждениях и вычислениях. Деревья решений – это один из методов построенных на </w:t>
      </w:r>
      <w:r w:rsidR="00A106BF">
        <w:t xml:space="preserve">основе правил вывода. Эти системы часто называют </w:t>
      </w:r>
      <w:r w:rsidR="00A106BF">
        <w:lastRenderedPageBreak/>
        <w:t>системами прямого логического вывода, так как, анализ начинается с фактов, а в результате получаем тот или иной вывод.</w:t>
      </w:r>
    </w:p>
    <w:p w:rsidR="00793BFA" w:rsidRDefault="00793BFA" w:rsidP="00E63A25">
      <w:pPr>
        <w:pStyle w:val="af0"/>
      </w:pPr>
      <w:r>
        <w:t>Логический порядок построения дерева решений состоит в следующем:</w:t>
      </w:r>
    </w:p>
    <w:p w:rsidR="00793BFA" w:rsidRDefault="00793BFA" w:rsidP="00E63A25">
      <w:pPr>
        <w:pStyle w:val="af0"/>
        <w:ind w:firstLine="0"/>
      </w:pPr>
      <w:r>
        <w:t>в наиболее простом виде дерево решений – это способ представления правил в иерархической, последовательной структуре. Основа данной структуры являются ответы «Да» или «Нет» на различные вопросы.</w:t>
      </w:r>
    </w:p>
    <w:p w:rsidR="00793BFA" w:rsidRPr="00E63A25" w:rsidRDefault="00793BFA" w:rsidP="00E63A25">
      <w:pPr>
        <w:pStyle w:val="af0"/>
      </w:pPr>
      <w:r w:rsidRPr="00E63A25">
        <w:t>Стоит отметить, что бинарные деревья являются самым простым, частным случаем деревьев решений, так как могут иметь только 2 ветви от узла. В остальных деревьях, ответов и, соответственно, ветвей дерева, выходящих из внутреннего узла, может быть больше двух.</w:t>
      </w:r>
    </w:p>
    <w:p w:rsidR="00793BFA" w:rsidRPr="00E63A25" w:rsidRDefault="00793BFA" w:rsidP="00E63A25">
      <w:pPr>
        <w:pStyle w:val="af0"/>
      </w:pPr>
      <w:r w:rsidRPr="00E63A25">
        <w:t>В методе построения решений, есть несколько алгоритмов выбора очередного атрибута.</w:t>
      </w:r>
    </w:p>
    <w:p w:rsidR="00793BFA" w:rsidRPr="00E63A25" w:rsidRDefault="00793BFA" w:rsidP="00E63A25">
      <w:pPr>
        <w:pStyle w:val="af0"/>
      </w:pPr>
      <w:r w:rsidRPr="00E63A25">
        <w:t>Рассмотрим некоторые из них:</w:t>
      </w:r>
    </w:p>
    <w:p w:rsidR="00793BFA" w:rsidRPr="00E63A25" w:rsidRDefault="00793BFA" w:rsidP="00E63A25">
      <w:pPr>
        <w:pStyle w:val="a3"/>
        <w:numPr>
          <w:ilvl w:val="0"/>
          <w:numId w:val="9"/>
        </w:numPr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3A2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E63A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63A25">
        <w:rPr>
          <w:rFonts w:ascii="Times New Roman" w:hAnsi="Times New Roman" w:cs="Times New Roman"/>
          <w:sz w:val="28"/>
          <w:szCs w:val="28"/>
        </w:rPr>
        <w:t xml:space="preserve">3 – выбор атрибута происходит на основание увеличения информации, либо на основании индекса </w:t>
      </w:r>
      <w:r w:rsidRPr="00E63A25"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Pr="00E63A25">
        <w:rPr>
          <w:rFonts w:ascii="Times New Roman" w:hAnsi="Times New Roman" w:cs="Times New Roman"/>
          <w:sz w:val="28"/>
          <w:szCs w:val="28"/>
        </w:rPr>
        <w:t>.</w:t>
      </w:r>
    </w:p>
    <w:p w:rsidR="00793BFA" w:rsidRPr="00E63A25" w:rsidRDefault="00793BFA" w:rsidP="00E63A25">
      <w:pPr>
        <w:pStyle w:val="a3"/>
        <w:numPr>
          <w:ilvl w:val="0"/>
          <w:numId w:val="9"/>
        </w:numPr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3A25">
        <w:rPr>
          <w:rFonts w:ascii="Times New Roman" w:hAnsi="Times New Roman" w:cs="Times New Roman"/>
          <w:sz w:val="28"/>
          <w:szCs w:val="28"/>
        </w:rPr>
        <w:t xml:space="preserve">Алгоритм С4.5 (усовершенствованная версия </w:t>
      </w:r>
      <w:r w:rsidRPr="00E63A2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63A25">
        <w:rPr>
          <w:rFonts w:ascii="Times New Roman" w:hAnsi="Times New Roman" w:cs="Times New Roman"/>
          <w:sz w:val="28"/>
          <w:szCs w:val="28"/>
        </w:rPr>
        <w:t>3) – выбор атрибута базируется на основании нормализованного прироста информации.</w:t>
      </w:r>
    </w:p>
    <w:p w:rsidR="00793BFA" w:rsidRPr="00E63A25" w:rsidRDefault="00793BFA" w:rsidP="00E63A25">
      <w:pPr>
        <w:pStyle w:val="a3"/>
        <w:numPr>
          <w:ilvl w:val="0"/>
          <w:numId w:val="9"/>
        </w:numPr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3A2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E63A25"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E63A25">
        <w:rPr>
          <w:rFonts w:ascii="Times New Roman" w:hAnsi="Times New Roman" w:cs="Times New Roman"/>
          <w:sz w:val="28"/>
          <w:szCs w:val="28"/>
        </w:rPr>
        <w:t xml:space="preserve"> – алгоритм предназначен для работы с бинарными деревьями, и делит на каждом шаге ответы напополам: по одной ветви выполняются примеры, не удовлетворяющие условию, а по другой удовлетворяющие.</w:t>
      </w:r>
    </w:p>
    <w:p w:rsidR="00793BFA" w:rsidRPr="00E63A25" w:rsidRDefault="00793BFA" w:rsidP="00E63A25">
      <w:pPr>
        <w:pStyle w:val="a3"/>
        <w:numPr>
          <w:ilvl w:val="0"/>
          <w:numId w:val="9"/>
        </w:numPr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3A2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E63A25">
        <w:rPr>
          <w:rFonts w:ascii="Times New Roman" w:hAnsi="Times New Roman" w:cs="Times New Roman"/>
          <w:sz w:val="28"/>
          <w:szCs w:val="28"/>
          <w:lang w:val="en-US"/>
        </w:rPr>
        <w:t>CHAID</w:t>
      </w:r>
      <w:r w:rsidRPr="00E63A25">
        <w:rPr>
          <w:rFonts w:ascii="Times New Roman" w:hAnsi="Times New Roman" w:cs="Times New Roman"/>
          <w:sz w:val="28"/>
          <w:szCs w:val="28"/>
        </w:rPr>
        <w:t xml:space="preserve"> (Хи-квадрат) – алгоритм выполняет многоуровневое разделение при расчете классификации деревья.</w:t>
      </w:r>
    </w:p>
    <w:p w:rsidR="00793BFA" w:rsidRPr="00E63A25" w:rsidRDefault="00793BFA" w:rsidP="00E63A25">
      <w:pPr>
        <w:pStyle w:val="a3"/>
        <w:numPr>
          <w:ilvl w:val="0"/>
          <w:numId w:val="9"/>
        </w:numPr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3A2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E63A25">
        <w:rPr>
          <w:rFonts w:ascii="Times New Roman" w:hAnsi="Times New Roman" w:cs="Times New Roman"/>
          <w:sz w:val="28"/>
          <w:szCs w:val="28"/>
          <w:lang w:val="en-US"/>
        </w:rPr>
        <w:t>Mars</w:t>
      </w:r>
      <w:r w:rsidRPr="00E63A25">
        <w:rPr>
          <w:rFonts w:ascii="Times New Roman" w:hAnsi="Times New Roman" w:cs="Times New Roman"/>
          <w:sz w:val="28"/>
          <w:szCs w:val="28"/>
        </w:rPr>
        <w:t xml:space="preserve"> – расширяет деревья решений для улучшения обработки цифровых данных.</w:t>
      </w:r>
    </w:p>
    <w:p w:rsidR="00D13512" w:rsidRPr="00E63A25" w:rsidRDefault="00D13512" w:rsidP="00E63A25">
      <w:pPr>
        <w:pStyle w:val="af0"/>
      </w:pPr>
      <w:r w:rsidRPr="00E63A25">
        <w:t>Рассмотрим их подробнее:</w:t>
      </w:r>
    </w:p>
    <w:p w:rsidR="00D13512" w:rsidRPr="00E63A25" w:rsidRDefault="00D13512" w:rsidP="00E63A25">
      <w:pPr>
        <w:pStyle w:val="a3"/>
        <w:numPr>
          <w:ilvl w:val="0"/>
          <w:numId w:val="10"/>
        </w:numPr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3A2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E63A25">
        <w:rPr>
          <w:rFonts w:ascii="Times New Roman" w:hAnsi="Times New Roman" w:cs="Times New Roman"/>
          <w:sz w:val="28"/>
          <w:szCs w:val="28"/>
          <w:lang w:val="en-US"/>
        </w:rPr>
        <w:t>ID3</w:t>
      </w:r>
    </w:p>
    <w:p w:rsidR="00D13512" w:rsidRPr="00E63A25" w:rsidRDefault="00D13512" w:rsidP="00E63A25">
      <w:pPr>
        <w:pStyle w:val="af0"/>
      </w:pPr>
      <w:r w:rsidRPr="00E63A25">
        <w:t xml:space="preserve">Возьмем, например, атрибут, который принимает 3 значения: </w:t>
      </w:r>
      <w:r w:rsidRPr="00E63A25">
        <w:rPr>
          <w:lang w:val="en-US"/>
        </w:rPr>
        <w:t>X</w:t>
      </w:r>
      <w:r w:rsidRPr="00E63A25">
        <w:t xml:space="preserve">, </w:t>
      </w:r>
      <w:r w:rsidRPr="00E63A25">
        <w:rPr>
          <w:lang w:val="en-US"/>
        </w:rPr>
        <w:t>Y</w:t>
      </w:r>
      <w:r w:rsidRPr="00E63A25">
        <w:t xml:space="preserve">, </w:t>
      </w:r>
      <w:r w:rsidRPr="00E63A25">
        <w:rPr>
          <w:lang w:val="en-US"/>
        </w:rPr>
        <w:t>Z</w:t>
      </w:r>
      <w:r w:rsidRPr="00E63A25">
        <w:t>.</w:t>
      </w:r>
    </w:p>
    <w:p w:rsidR="00D13512" w:rsidRPr="00E63A25" w:rsidRDefault="00D13512" w:rsidP="00E63A25">
      <w:pPr>
        <w:pStyle w:val="af0"/>
      </w:pPr>
      <w:r w:rsidRPr="00E63A25">
        <w:lastRenderedPageBreak/>
        <w:t xml:space="preserve">При разбиении множества алгоритм создаст три узла </w:t>
      </w:r>
      <w:r w:rsidRPr="00E63A25">
        <w:rPr>
          <w:lang w:val="en-US"/>
        </w:rPr>
        <w:t>T</w:t>
      </w:r>
      <w:r w:rsidRPr="00E63A25">
        <w:rPr>
          <w:vertAlign w:val="subscript"/>
        </w:rPr>
        <w:t>1</w:t>
      </w:r>
      <w:r w:rsidRPr="00E63A25">
        <w:t>(</w:t>
      </w:r>
      <w:r w:rsidRPr="00E63A25">
        <w:rPr>
          <w:lang w:val="en-US"/>
        </w:rPr>
        <w:t>X</w:t>
      </w:r>
      <w:r w:rsidRPr="00E63A25">
        <w:t xml:space="preserve">), </w:t>
      </w:r>
      <w:r w:rsidRPr="00E63A25">
        <w:rPr>
          <w:lang w:val="en-US"/>
        </w:rPr>
        <w:t>T</w:t>
      </w:r>
      <w:r w:rsidRPr="00E63A25">
        <w:rPr>
          <w:vertAlign w:val="subscript"/>
        </w:rPr>
        <w:t>2</w:t>
      </w:r>
      <w:r w:rsidRPr="00E63A25">
        <w:t>(</w:t>
      </w:r>
      <w:r w:rsidRPr="00E63A25">
        <w:rPr>
          <w:lang w:val="en-US"/>
        </w:rPr>
        <w:t>Y</w:t>
      </w:r>
      <w:r w:rsidRPr="00E63A25">
        <w:t xml:space="preserve">), </w:t>
      </w:r>
      <w:r w:rsidRPr="00E63A25">
        <w:rPr>
          <w:lang w:val="en-US"/>
        </w:rPr>
        <w:t>T</w:t>
      </w:r>
      <w:r w:rsidRPr="00E63A25">
        <w:rPr>
          <w:vertAlign w:val="subscript"/>
        </w:rPr>
        <w:t>3</w:t>
      </w:r>
      <w:r w:rsidRPr="00E63A25">
        <w:t>(</w:t>
      </w:r>
      <w:r w:rsidRPr="00E63A25">
        <w:rPr>
          <w:lang w:val="en-US"/>
        </w:rPr>
        <w:t>Z</w:t>
      </w:r>
      <w:r w:rsidRPr="00E63A25">
        <w:t xml:space="preserve">), в первый из них будет помещены все записи со значение Х, во второй </w:t>
      </w:r>
      <w:r w:rsidRPr="00E63A25">
        <w:rPr>
          <w:lang w:val="en-US"/>
        </w:rPr>
        <w:t>Y</w:t>
      </w:r>
      <w:r w:rsidRPr="00E63A25">
        <w:t>, в третий С.</w:t>
      </w:r>
    </w:p>
    <w:p w:rsidR="00D13512" w:rsidRPr="00E63A25" w:rsidRDefault="00D13512" w:rsidP="00E63A25">
      <w:pPr>
        <w:pStyle w:val="af0"/>
      </w:pPr>
      <w:r w:rsidRPr="00E63A25">
        <w:t xml:space="preserve">Процедура повторяется рекурсивно до тех пор, пока не останутся только примеры одного класса, после чего они будут объявлены листами и ветвление прекратиться. </w:t>
      </w:r>
      <w:r w:rsidR="00540E11" w:rsidRPr="00E63A25">
        <w:t xml:space="preserve">Самым проблемным этапом является выбор атрибута, по которому производится разбиение. Алгоритм </w:t>
      </w:r>
      <w:r w:rsidR="00540E11" w:rsidRPr="00E63A25">
        <w:rPr>
          <w:lang w:val="en-US"/>
        </w:rPr>
        <w:t>ID</w:t>
      </w:r>
      <w:r w:rsidR="00540E11" w:rsidRPr="00E63A25">
        <w:t>3 справляется с этим недугом с помощью увеличение информации или уменьшение энтропии.</w:t>
      </w:r>
    </w:p>
    <w:p w:rsidR="00540E11" w:rsidRPr="00E63A25" w:rsidRDefault="00540E11" w:rsidP="00E63A25">
      <w:pPr>
        <w:pStyle w:val="af0"/>
      </w:pPr>
      <w:r w:rsidRPr="00E63A25">
        <w:t>Далее, рассмотрим математическую модель алгоритма.</w:t>
      </w:r>
    </w:p>
    <w:p w:rsidR="00540E11" w:rsidRPr="00E63A25" w:rsidRDefault="00540E11" w:rsidP="00E63A25">
      <w:pPr>
        <w:pStyle w:val="af0"/>
      </w:pPr>
      <w:r w:rsidRPr="00E63A25">
        <w:t>Пусть Т множество текстов, а их количество – мощность данного</w:t>
      </w:r>
      <w:r w:rsidR="00FE2BBB" w:rsidRPr="00E63A25">
        <w:t xml:space="preserve"> множества</w:t>
      </w:r>
      <w:r w:rsidRPr="00E63A25">
        <w:t xml:space="preserve"> |</w:t>
      </w:r>
      <w:r w:rsidRPr="00E63A25">
        <w:rPr>
          <w:lang w:val="en-US"/>
        </w:rPr>
        <w:t>T</w:t>
      </w:r>
      <w:r w:rsidRPr="00E63A25">
        <w:t>|.</w:t>
      </w:r>
      <w:r w:rsidR="00FE2BBB" w:rsidRPr="00E63A25">
        <w:t xml:space="preserve"> Множество классов будет обозначаться, как С</w:t>
      </w:r>
      <w:proofErr w:type="gramStart"/>
      <w:r w:rsidR="00FE2BBB" w:rsidRPr="00E63A25">
        <w:t>={</w:t>
      </w:r>
      <w:proofErr w:type="gramEnd"/>
      <w:r w:rsidR="00FE2BBB" w:rsidRPr="00E63A25">
        <w:rPr>
          <w:lang w:val="en-US"/>
        </w:rPr>
        <w:t>C</w:t>
      </w:r>
      <w:r w:rsidR="00FE2BBB" w:rsidRPr="00E63A25">
        <w:rPr>
          <w:vertAlign w:val="subscript"/>
        </w:rPr>
        <w:t>1</w:t>
      </w:r>
      <w:r w:rsidR="00FE2BBB" w:rsidRPr="00E63A25">
        <w:t xml:space="preserve">, </w:t>
      </w:r>
      <w:r w:rsidR="00FE2BBB" w:rsidRPr="00E63A25">
        <w:rPr>
          <w:lang w:val="en-US"/>
        </w:rPr>
        <w:t>C</w:t>
      </w:r>
      <w:r w:rsidR="00FE2BBB" w:rsidRPr="00E63A25">
        <w:rPr>
          <w:vertAlign w:val="subscript"/>
        </w:rPr>
        <w:t>2</w:t>
      </w:r>
      <w:r w:rsidR="00FE2BBB" w:rsidRPr="00E63A25">
        <w:t>, … ,</w:t>
      </w:r>
      <w:proofErr w:type="spellStart"/>
      <w:r w:rsidR="00FE2BBB" w:rsidRPr="00E63A25">
        <w:rPr>
          <w:lang w:val="en-US"/>
        </w:rPr>
        <w:t>C</w:t>
      </w:r>
      <w:r w:rsidR="00FE2BBB" w:rsidRPr="00E63A25">
        <w:rPr>
          <w:vertAlign w:val="subscript"/>
          <w:lang w:val="en-US"/>
        </w:rPr>
        <w:t>k</w:t>
      </w:r>
      <w:proofErr w:type="spellEnd"/>
      <w:r w:rsidR="00FE2BBB" w:rsidRPr="00E63A25">
        <w:t xml:space="preserve">}, а множество признаков </w:t>
      </w:r>
      <w:r w:rsidR="00FE2BBB" w:rsidRPr="00E63A25">
        <w:rPr>
          <w:lang w:val="en-US"/>
        </w:rPr>
        <w:t>A</w:t>
      </w:r>
      <w:r w:rsidR="00FE2BBB" w:rsidRPr="00E63A25">
        <w:t>={</w:t>
      </w:r>
      <w:r w:rsidR="00FE2BBB" w:rsidRPr="00E63A25">
        <w:rPr>
          <w:lang w:val="en-US"/>
        </w:rPr>
        <w:t>A</w:t>
      </w:r>
      <w:r w:rsidR="00FE2BBB" w:rsidRPr="00E63A25">
        <w:rPr>
          <w:vertAlign w:val="subscript"/>
        </w:rPr>
        <w:t>1</w:t>
      </w:r>
      <w:r w:rsidR="00FE2BBB" w:rsidRPr="00E63A25">
        <w:t xml:space="preserve">, </w:t>
      </w:r>
      <w:r w:rsidR="00FE2BBB" w:rsidRPr="00E63A25">
        <w:rPr>
          <w:lang w:val="en-US"/>
        </w:rPr>
        <w:t>A</w:t>
      </w:r>
      <w:r w:rsidR="00FE2BBB" w:rsidRPr="00E63A25">
        <w:rPr>
          <w:vertAlign w:val="subscript"/>
        </w:rPr>
        <w:t>2</w:t>
      </w:r>
      <w:r w:rsidR="00FE2BBB" w:rsidRPr="00E63A25">
        <w:t>, … ,</w:t>
      </w:r>
      <w:r w:rsidR="00FE2BBB" w:rsidRPr="00E63A25">
        <w:rPr>
          <w:lang w:val="en-US"/>
        </w:rPr>
        <w:t>A</w:t>
      </w:r>
      <w:r w:rsidR="00FE2BBB" w:rsidRPr="00E63A25">
        <w:rPr>
          <w:vertAlign w:val="subscript"/>
          <w:lang w:val="en-US"/>
        </w:rPr>
        <w:t>m</w:t>
      </w:r>
      <w:r w:rsidR="00FE2BBB" w:rsidRPr="00E63A25">
        <w:t>}.</w:t>
      </w:r>
    </w:p>
    <w:p w:rsidR="00540E11" w:rsidRPr="00E63A25" w:rsidRDefault="00540E11" w:rsidP="00E63A25">
      <w:pPr>
        <w:pStyle w:val="af0"/>
      </w:pPr>
      <w:r w:rsidRPr="00E63A25">
        <w:t xml:space="preserve"> По каждому признаку А</w:t>
      </w:r>
      <w:proofErr w:type="spellStart"/>
      <w:r w:rsidRPr="00E63A25">
        <w:rPr>
          <w:vertAlign w:val="subscript"/>
          <w:lang w:val="en-US"/>
        </w:rPr>
        <w:t>i</w:t>
      </w:r>
      <w:proofErr w:type="spellEnd"/>
      <w:r w:rsidRPr="00E63A25">
        <w:t xml:space="preserve"> можно разбить множество Т на подмножества Т</w:t>
      </w:r>
      <w:proofErr w:type="gramStart"/>
      <w:r w:rsidRPr="00E63A25">
        <w:rPr>
          <w:vertAlign w:val="subscript"/>
        </w:rPr>
        <w:t>1</w:t>
      </w:r>
      <w:r w:rsidRPr="00E63A25">
        <w:t>,Т</w:t>
      </w:r>
      <w:proofErr w:type="gramEnd"/>
      <w:r w:rsidRPr="00E63A25">
        <w:rPr>
          <w:vertAlign w:val="subscript"/>
        </w:rPr>
        <w:t>2</w:t>
      </w:r>
      <w:r w:rsidRPr="00E63A25">
        <w:t xml:space="preserve"> , … , Т</w:t>
      </w:r>
      <w:r w:rsidRPr="00E63A25">
        <w:rPr>
          <w:vertAlign w:val="subscript"/>
          <w:lang w:val="en-US"/>
        </w:rPr>
        <w:t>n</w:t>
      </w:r>
      <w:r w:rsidRPr="00E63A25">
        <w:t>.</w:t>
      </w:r>
    </w:p>
    <w:p w:rsidR="004C6C94" w:rsidRDefault="004C6C94" w:rsidP="00E63A25">
      <w:pPr>
        <w:pStyle w:val="af0"/>
      </w:pPr>
      <w:r w:rsidRPr="00E63A25">
        <w:t xml:space="preserve">Пусть </w:t>
      </w:r>
      <w:proofErr w:type="gramStart"/>
      <w:r w:rsidRPr="00E63A25">
        <w:rPr>
          <w:lang w:val="en-US"/>
        </w:rPr>
        <w:t>F</w:t>
      </w:r>
      <w:r w:rsidRPr="00E63A25">
        <w:t>(</w:t>
      </w:r>
      <w:proofErr w:type="spellStart"/>
      <w:proofErr w:type="gramEnd"/>
      <w:r w:rsidRPr="00E63A25">
        <w:rPr>
          <w:lang w:val="en-US"/>
        </w:rPr>
        <w:t>C</w:t>
      </w:r>
      <w:r w:rsidRPr="00E63A25">
        <w:rPr>
          <w:vertAlign w:val="subscript"/>
          <w:lang w:val="en-US"/>
        </w:rPr>
        <w:t>j</w:t>
      </w:r>
      <w:proofErr w:type="spellEnd"/>
      <w:r w:rsidRPr="00E63A25">
        <w:t xml:space="preserve">, </w:t>
      </w:r>
      <w:r w:rsidRPr="00E63A25">
        <w:rPr>
          <w:lang w:val="en-US"/>
        </w:rPr>
        <w:t>T</w:t>
      </w:r>
      <w:r w:rsidRPr="00E63A25">
        <w:t xml:space="preserve">) – количество текстов из некоторого множества Т, лежащих в одном классе </w:t>
      </w:r>
      <w:proofErr w:type="spellStart"/>
      <w:r w:rsidRPr="00E63A25">
        <w:rPr>
          <w:lang w:val="en-US"/>
        </w:rPr>
        <w:t>C</w:t>
      </w:r>
      <w:r w:rsidRPr="00E63A25">
        <w:rPr>
          <w:vertAlign w:val="subscript"/>
          <w:lang w:val="en-US"/>
        </w:rPr>
        <w:t>j</w:t>
      </w:r>
      <w:proofErr w:type="spellEnd"/>
      <w:r w:rsidRPr="00E63A25">
        <w:rPr>
          <w:vertAlign w:val="subscript"/>
        </w:rPr>
        <w:t xml:space="preserve"> </w:t>
      </w:r>
      <w:r w:rsidRPr="00E63A25">
        <w:t>. Тогда вероятность того, что случайным образом выбранный текст окажется из множество Т и принадлежащим классу С</w:t>
      </w:r>
      <w:proofErr w:type="gramStart"/>
      <w:r w:rsidRPr="00E63A25">
        <w:rPr>
          <w:vertAlign w:val="subscript"/>
          <w:lang w:val="en-US"/>
        </w:rPr>
        <w:t>j</w:t>
      </w:r>
      <w:r w:rsidRPr="00E63A25">
        <w:rPr>
          <w:vertAlign w:val="subscript"/>
        </w:rPr>
        <w:t xml:space="preserve"> </w:t>
      </w:r>
      <w:r w:rsidRPr="00E63A25">
        <w:t>.</w:t>
      </w:r>
      <w:proofErr w:type="gramEnd"/>
    </w:p>
    <w:p w:rsidR="00E63A25" w:rsidRPr="00E63A25" w:rsidRDefault="00E63A25" w:rsidP="00E63A25">
      <w:pPr>
        <w:pStyle w:val="af0"/>
      </w:pPr>
    </w:p>
    <w:p w:rsidR="004C6C94" w:rsidRPr="00E63A25" w:rsidRDefault="00E63A25" w:rsidP="00E63A25">
      <w:pPr>
        <w:pStyle w:val="a3"/>
        <w:tabs>
          <w:tab w:val="left" w:pos="123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m:oMath>
        <m:sSub>
          <m:sSubPr>
            <m:ctrlPr>
              <w:ins w:id="18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ins w:id="19" w:author="Tatyana" w:date="2018-11-15T12:5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w:ins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ins w:id="20" w:author="Tatyana" w:date="2018-11-15T12:55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|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(1)</w:t>
      </w:r>
    </w:p>
    <w:p w:rsidR="00540E11" w:rsidRPr="00E63A25" w:rsidRDefault="00540E11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13512" w:rsidRDefault="0039025A" w:rsidP="00E63A25">
      <w:pPr>
        <w:pStyle w:val="af0"/>
      </w:pPr>
      <w:r w:rsidRPr="00E63A25">
        <w:t>Тогда энтропия множества Т имеет вид:</w:t>
      </w:r>
    </w:p>
    <w:p w:rsidR="00E63A25" w:rsidRPr="00E63A25" w:rsidRDefault="00E63A25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025A" w:rsidRPr="00E63A25" w:rsidRDefault="0039025A" w:rsidP="00E63A25">
      <w:pPr>
        <w:pStyle w:val="a3"/>
        <w:tabs>
          <w:tab w:val="left" w:pos="1230"/>
        </w:tabs>
        <w:spacing w:after="0" w:line="360" w:lineRule="auto"/>
        <w:ind w:left="283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ins w:id="21" w:author="Tatyana" w:date="2018-11-15T12:55:00Z">
                <w:rPr>
                  <w:rFonts w:ascii="Cambria Math" w:hAnsi="Cambria Math" w:cs="Times New Roman"/>
                  <w:sz w:val="28"/>
                  <w:szCs w:val="28"/>
                </w:rPr>
              </w:ins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=-</m:t>
        </m:r>
        <m:nary>
          <m:naryPr>
            <m:chr m:val="∑"/>
            <m:grow m:val="1"/>
            <m:ctrlPr>
              <w:ins w:id="22" w:author="Tatyana" w:date="2018-11-15T12:55:00Z">
                <w:rPr>
                  <w:rFonts w:ascii="Cambria Math" w:hAnsi="Cambria Math" w:cs="Times New Roman"/>
                  <w:sz w:val="28"/>
                  <w:szCs w:val="28"/>
                </w:rPr>
              </w:ins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j=0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 </m:t>
            </m:r>
            <m:sSub>
              <m:sSubPr>
                <m:ctrlPr>
                  <w:ins w:id="23" w:author="Tatyana" w:date="2018-11-15T12:55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func>
              <m:funcPr>
                <m:ctrlPr>
                  <w:ins w:id="24" w:author="Tatyana" w:date="2018-11-15T12:55:00Z"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w:ins>
                </m:ctrlPr>
              </m:funcPr>
              <m:fName>
                <m:sSub>
                  <m:sSubPr>
                    <m:ctrlPr>
                      <w:ins w:id="25" w:author="Tatyana" w:date="2018-11-15T12:55:00Z"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 xml:space="preserve">(  </m:t>
                </m:r>
                <m:sSub>
                  <m:sSubPr>
                    <m:ctrlPr>
                      <w:ins w:id="26" w:author="Tatyana" w:date="2018-11-15T12:55:00Z"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)</m:t>
                </m:r>
              </m:e>
            </m:func>
          </m:e>
        </m:nary>
      </m:oMath>
      <w:r w:rsidR="00C130AA" w:rsidRPr="00E63A2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 w:rsidR="00E63A25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C130AA" w:rsidRPr="00E63A25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r w:rsidR="00E63A25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130AA" w:rsidRPr="00E63A2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63A25" w:rsidRDefault="00E63A25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025A" w:rsidRPr="00E63A25" w:rsidRDefault="0039025A" w:rsidP="00E63A25">
      <w:pPr>
        <w:pStyle w:val="af0"/>
      </w:pPr>
      <w:r w:rsidRPr="00E63A25">
        <w:t>Условная энтропия множества текстов Т при рассматриваемом признаке Х есть:</w:t>
      </w:r>
    </w:p>
    <w:p w:rsidR="00264DE9" w:rsidRPr="00E63A25" w:rsidRDefault="00264DE9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025A" w:rsidRPr="00E63A25" w:rsidRDefault="0039025A" w:rsidP="00E63A25">
      <w:pPr>
        <w:pStyle w:val="a3"/>
        <w:tabs>
          <w:tab w:val="left" w:pos="1230"/>
        </w:tabs>
        <w:spacing w:after="0" w:line="360" w:lineRule="auto"/>
        <w:ind w:left="283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lastRenderedPageBreak/>
          <m:t>H</m:t>
        </m:r>
        <m:d>
          <m:dPr>
            <m:ctrlPr>
              <w:ins w:id="27" w:author="Tatyana" w:date="2018-11-15T12:55:00Z">
                <w:rPr>
                  <w:rFonts w:ascii="Cambria Math" w:hAnsi="Cambria Math" w:cs="Times New Roman"/>
                  <w:sz w:val="28"/>
                  <w:szCs w:val="28"/>
                </w:rPr>
              </w:ins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T|H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=-</m:t>
        </m:r>
        <m:nary>
          <m:naryPr>
            <m:chr m:val="∑"/>
            <m:grow m:val="1"/>
            <m:ctrlPr>
              <w:ins w:id="28" w:author="Tatyana" w:date="2018-11-15T12:55:00Z">
                <w:rPr>
                  <w:rFonts w:ascii="Cambria Math" w:hAnsi="Cambria Math" w:cs="Times New Roman"/>
                  <w:sz w:val="28"/>
                  <w:szCs w:val="28"/>
                </w:rPr>
              </w:ins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(</m:t>
            </m:r>
            <m:sSub>
              <m:sSubPr>
                <m:ctrlPr>
                  <w:ins w:id="29" w:author="Tatyana" w:date="2018-11-15T12:55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)</m:t>
            </m:r>
            <m:f>
              <m:fPr>
                <m:ctrlPr>
                  <w:ins w:id="30" w:author="Tatyana" w:date="2018-11-15T12:55:00Z"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w:ins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sSub>
                  <m:sSubPr>
                    <m:ctrlPr>
                      <w:ins w:id="31" w:author="Tatyana" w:date="2018-11-15T12:55:00Z"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|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den>
            </m:f>
          </m:e>
        </m:nary>
      </m:oMath>
      <w:r w:rsidR="00C130AA" w:rsidRPr="00E63A25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E63A2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(3</w:t>
      </w:r>
      <w:r w:rsidR="00C130AA" w:rsidRPr="00E63A2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64DE9" w:rsidRPr="00E63A25" w:rsidRDefault="00264DE9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9025A" w:rsidRPr="00E63A25" w:rsidRDefault="0039025A" w:rsidP="00E63A25">
      <w:pPr>
        <w:pStyle w:val="af0"/>
      </w:pPr>
      <w:r w:rsidRPr="00E63A25">
        <w:t>После для каждого из признаков вычисляется объем информации</w:t>
      </w:r>
    </w:p>
    <w:p w:rsidR="00264DE9" w:rsidRPr="00E63A25" w:rsidRDefault="00264DE9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025A" w:rsidRPr="00E63A25" w:rsidRDefault="00E63A25" w:rsidP="00E63A25">
      <w:pPr>
        <w:pStyle w:val="a3"/>
        <w:tabs>
          <w:tab w:val="left" w:pos="123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39025A" w:rsidRPr="00E63A2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9025A" w:rsidRPr="00E63A25">
        <w:rPr>
          <w:rFonts w:ascii="Times New Roman" w:hAnsi="Times New Roman" w:cs="Times New Roman"/>
          <w:sz w:val="28"/>
          <w:szCs w:val="28"/>
        </w:rPr>
        <w:t>(</w:t>
      </w:r>
      <w:r w:rsidR="0039025A" w:rsidRPr="00E63A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9025A" w:rsidRPr="00E63A25">
        <w:rPr>
          <w:rFonts w:ascii="Times New Roman" w:hAnsi="Times New Roman" w:cs="Times New Roman"/>
          <w:sz w:val="28"/>
          <w:szCs w:val="28"/>
        </w:rPr>
        <w:t xml:space="preserve">) = </w:t>
      </w:r>
      <w:r w:rsidR="0039025A" w:rsidRPr="00E63A2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9025A" w:rsidRPr="00E63A25">
        <w:rPr>
          <w:rFonts w:ascii="Times New Roman" w:hAnsi="Times New Roman" w:cs="Times New Roman"/>
          <w:sz w:val="28"/>
          <w:szCs w:val="28"/>
        </w:rPr>
        <w:t>(</w:t>
      </w:r>
      <w:r w:rsidR="0039025A" w:rsidRPr="00E63A2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9025A" w:rsidRPr="00E63A25">
        <w:rPr>
          <w:rFonts w:ascii="Times New Roman" w:hAnsi="Times New Roman" w:cs="Times New Roman"/>
          <w:sz w:val="28"/>
          <w:szCs w:val="28"/>
        </w:rPr>
        <w:t xml:space="preserve">) – </w:t>
      </w:r>
      <w:r w:rsidR="0039025A" w:rsidRPr="00E63A2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9025A" w:rsidRPr="00E63A25">
        <w:rPr>
          <w:rFonts w:ascii="Times New Roman" w:hAnsi="Times New Roman" w:cs="Times New Roman"/>
          <w:sz w:val="28"/>
          <w:szCs w:val="28"/>
        </w:rPr>
        <w:t>(</w:t>
      </w:r>
      <w:r w:rsidR="0039025A" w:rsidRPr="00E63A2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9025A" w:rsidRPr="00E63A25">
        <w:rPr>
          <w:rFonts w:ascii="Times New Roman" w:hAnsi="Times New Roman" w:cs="Times New Roman"/>
          <w:sz w:val="28"/>
          <w:szCs w:val="28"/>
        </w:rPr>
        <w:t>|</w:t>
      </w:r>
      <w:r w:rsidR="0039025A" w:rsidRPr="00E63A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9025A" w:rsidRPr="00E63A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4)</w:t>
      </w:r>
    </w:p>
    <w:p w:rsidR="0039025A" w:rsidRPr="00E63A25" w:rsidRDefault="0039025A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025A" w:rsidRPr="00E63A25" w:rsidRDefault="0039025A" w:rsidP="00E63A25">
      <w:pPr>
        <w:pStyle w:val="af0"/>
      </w:pPr>
      <w:r w:rsidRPr="00E63A25">
        <w:t>Существует 2 варианта разбиения.</w:t>
      </w:r>
    </w:p>
    <w:p w:rsidR="0039025A" w:rsidRPr="00E63A25" w:rsidRDefault="0039025A" w:rsidP="00E63A25">
      <w:pPr>
        <w:pStyle w:val="af0"/>
      </w:pPr>
      <w:r w:rsidRPr="00E63A25">
        <w:t>Если А</w:t>
      </w:r>
      <w:proofErr w:type="spellStart"/>
      <w:r w:rsidRPr="00E63A25">
        <w:rPr>
          <w:vertAlign w:val="subscript"/>
          <w:lang w:val="en-US"/>
        </w:rPr>
        <w:t>i</w:t>
      </w:r>
      <w:proofErr w:type="spellEnd"/>
      <w:r w:rsidRPr="00E63A25">
        <w:t xml:space="preserve"> – номинальный признак, то количество значение признака А</w:t>
      </w:r>
      <w:proofErr w:type="spellStart"/>
      <w:r w:rsidRPr="00E63A25">
        <w:rPr>
          <w:vertAlign w:val="subscript"/>
          <w:lang w:val="en-US"/>
        </w:rPr>
        <w:t>i</w:t>
      </w:r>
      <w:proofErr w:type="spellEnd"/>
      <w:r w:rsidR="007D7C8A" w:rsidRPr="00E63A25">
        <w:t>, будет соответствовать количеству подмножеств Т.</w:t>
      </w:r>
      <w:r w:rsidRPr="00E63A25">
        <w:t xml:space="preserve"> </w:t>
      </w:r>
    </w:p>
    <w:p w:rsidR="007D7C8A" w:rsidRPr="00E63A25" w:rsidRDefault="007D7C8A" w:rsidP="00E63A25">
      <w:pPr>
        <w:pStyle w:val="af0"/>
      </w:pPr>
      <w:r w:rsidRPr="00E63A25">
        <w:t>Если А</w:t>
      </w:r>
      <w:proofErr w:type="spellStart"/>
      <w:r w:rsidRPr="00E63A25">
        <w:rPr>
          <w:vertAlign w:val="subscript"/>
          <w:lang w:val="en-US"/>
        </w:rPr>
        <w:t>i</w:t>
      </w:r>
      <w:proofErr w:type="spellEnd"/>
      <w:r w:rsidRPr="00E63A25">
        <w:rPr>
          <w:vertAlign w:val="subscript"/>
        </w:rPr>
        <w:t xml:space="preserve"> </w:t>
      </w:r>
      <w:r w:rsidRPr="00E63A25">
        <w:t xml:space="preserve">- числовой признак, то множество Т разбивается на два подмножества. При это необходима выбрать порог разбиения, по которому будут сравниваться все значения признака. </w:t>
      </w:r>
    </w:p>
    <w:p w:rsidR="007D7C8A" w:rsidRPr="00E63A25" w:rsidRDefault="007D7C8A" w:rsidP="00E63A25">
      <w:pPr>
        <w:pStyle w:val="af0"/>
        <w:rPr>
          <w:vertAlign w:val="subscript"/>
        </w:rPr>
      </w:pPr>
      <w:r w:rsidRPr="00E63A25">
        <w:rPr>
          <w:lang w:val="en-US"/>
        </w:rPr>
        <w:t>v</w:t>
      </w:r>
      <w:r w:rsidRPr="00E63A25">
        <w:t xml:space="preserve"> = {</w:t>
      </w:r>
      <w:r w:rsidRPr="00E63A25">
        <w:rPr>
          <w:lang w:val="en-US"/>
        </w:rPr>
        <w:t>v</w:t>
      </w:r>
      <w:r w:rsidRPr="00E63A25">
        <w:rPr>
          <w:vertAlign w:val="subscript"/>
        </w:rPr>
        <w:t>1</w:t>
      </w:r>
      <w:r w:rsidRPr="00E63A25">
        <w:t xml:space="preserve">, </w:t>
      </w:r>
      <w:r w:rsidRPr="00E63A25">
        <w:rPr>
          <w:lang w:val="en-US"/>
        </w:rPr>
        <w:t>v</w:t>
      </w:r>
      <w:r w:rsidRPr="00E63A25">
        <w:rPr>
          <w:vertAlign w:val="subscript"/>
        </w:rPr>
        <w:t>2</w:t>
      </w:r>
      <w:r w:rsidRPr="00E63A25">
        <w:t xml:space="preserve">, </w:t>
      </w:r>
      <w:proofErr w:type="gramStart"/>
      <w:r w:rsidRPr="00E63A25">
        <w:t>… ,</w:t>
      </w:r>
      <w:proofErr w:type="gramEnd"/>
      <w:r w:rsidRPr="00E63A25">
        <w:t xml:space="preserve"> </w:t>
      </w:r>
      <w:proofErr w:type="spellStart"/>
      <w:r w:rsidRPr="00E63A25">
        <w:rPr>
          <w:lang w:val="en-US"/>
        </w:rPr>
        <w:t>v</w:t>
      </w:r>
      <w:r w:rsidRPr="00E63A25">
        <w:rPr>
          <w:vertAlign w:val="subscript"/>
          <w:lang w:val="en-US"/>
        </w:rPr>
        <w:t>n</w:t>
      </w:r>
      <w:proofErr w:type="spellEnd"/>
      <w:r w:rsidRPr="00E63A25">
        <w:t xml:space="preserve">} </w:t>
      </w:r>
    </w:p>
    <w:p w:rsidR="007D7C8A" w:rsidRPr="00E63A25" w:rsidRDefault="007D7C8A" w:rsidP="00E63A25">
      <w:pPr>
        <w:pStyle w:val="af0"/>
        <w:rPr>
          <w:vertAlign w:val="subscript"/>
        </w:rPr>
      </w:pPr>
      <w:r w:rsidRPr="00E63A25">
        <w:t xml:space="preserve">Для начала следует отсортировать значения. Тогда значение, лежащие между </w:t>
      </w:r>
      <w:proofErr w:type="gramStart"/>
      <w:r w:rsidRPr="00E63A25">
        <w:rPr>
          <w:lang w:val="en-US"/>
        </w:rPr>
        <w:t>v</w:t>
      </w:r>
      <w:r w:rsidRPr="00E63A25">
        <w:rPr>
          <w:vertAlign w:val="subscript"/>
          <w:lang w:val="en-US"/>
        </w:rPr>
        <w:t>i</w:t>
      </w:r>
      <w:r w:rsidRPr="00E63A25">
        <w:rPr>
          <w:vertAlign w:val="subscript"/>
        </w:rPr>
        <w:t xml:space="preserve"> </w:t>
      </w:r>
      <w:r w:rsidRPr="00E63A25">
        <w:t xml:space="preserve"> и</w:t>
      </w:r>
      <w:proofErr w:type="gramEnd"/>
      <w:r w:rsidRPr="00E63A25">
        <w:t xml:space="preserve"> </w:t>
      </w:r>
      <w:r w:rsidRPr="00E63A25">
        <w:rPr>
          <w:lang w:val="en-US"/>
        </w:rPr>
        <w:t>v</w:t>
      </w:r>
      <w:r w:rsidRPr="00E63A25">
        <w:rPr>
          <w:vertAlign w:val="subscript"/>
          <w:lang w:val="en-US"/>
        </w:rPr>
        <w:t>i</w:t>
      </w:r>
      <w:r w:rsidRPr="00E63A25">
        <w:rPr>
          <w:vertAlign w:val="subscript"/>
        </w:rPr>
        <w:t>+1</w:t>
      </w:r>
      <w:r w:rsidRPr="00E63A25">
        <w:t xml:space="preserve">, делит все значения на два множества и в качестве порога можно выбрать среднее значение между </w:t>
      </w:r>
      <w:r w:rsidRPr="00E63A25">
        <w:rPr>
          <w:lang w:val="en-US"/>
        </w:rPr>
        <w:t>v</w:t>
      </w:r>
      <w:r w:rsidRPr="00E63A25">
        <w:rPr>
          <w:vertAlign w:val="subscript"/>
          <w:lang w:val="en-US"/>
        </w:rPr>
        <w:t>i</w:t>
      </w:r>
      <w:r w:rsidRPr="00E63A25">
        <w:rPr>
          <w:vertAlign w:val="subscript"/>
        </w:rPr>
        <w:t xml:space="preserve"> </w:t>
      </w:r>
      <w:r w:rsidRPr="00E63A25">
        <w:t xml:space="preserve"> и </w:t>
      </w:r>
      <w:r w:rsidRPr="00E63A25">
        <w:rPr>
          <w:lang w:val="en-US"/>
        </w:rPr>
        <w:t>v</w:t>
      </w:r>
      <w:r w:rsidRPr="00E63A25">
        <w:rPr>
          <w:vertAlign w:val="subscript"/>
          <w:lang w:val="en-US"/>
        </w:rPr>
        <w:t>i</w:t>
      </w:r>
      <w:r w:rsidRPr="00E63A25">
        <w:rPr>
          <w:vertAlign w:val="subscript"/>
        </w:rPr>
        <w:t>+1.</w:t>
      </w:r>
    </w:p>
    <w:p w:rsidR="00264DE9" w:rsidRPr="00E63A25" w:rsidRDefault="00264DE9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7D7C8A" w:rsidRPr="00E63A25" w:rsidRDefault="00E63A25" w:rsidP="00E63A25">
      <w:pPr>
        <w:pStyle w:val="a3"/>
        <w:tabs>
          <w:tab w:val="left" w:pos="1230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m:oMath>
        <m:sSub>
          <m:sSubPr>
            <m:ctrlPr>
              <w:ins w:id="32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ins w:id="33" w:author="Tatyana" w:date="2018-11-15T12:55:00Z">
                <w:rPr>
                  <w:rFonts w:ascii="Cambria Math" w:hAnsi="Cambria Math" w:cs="Times New Roman"/>
                  <w:i/>
                  <w:sz w:val="28"/>
                  <w:szCs w:val="28"/>
                </w:rPr>
              </w:ins>
            </m:ctrlPr>
          </m:fPr>
          <m:num>
            <m:sSub>
              <m:sSubPr>
                <m:ctrlPr>
                  <w:ins w:id="34" w:author="Tatyana" w:date="2018-11-15T12:55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ins w:id="35" w:author="Tatyana" w:date="2018-11-15T12:55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(5)</w:t>
      </w:r>
    </w:p>
    <w:p w:rsidR="00264DE9" w:rsidRPr="00E63A25" w:rsidRDefault="00264DE9" w:rsidP="00E63A25">
      <w:pPr>
        <w:pStyle w:val="af0"/>
      </w:pPr>
    </w:p>
    <w:p w:rsidR="007D7C8A" w:rsidRPr="00E63A25" w:rsidRDefault="007D7C8A" w:rsidP="00E63A25">
      <w:pPr>
        <w:pStyle w:val="af0"/>
      </w:pPr>
      <w:r w:rsidRPr="00E63A25">
        <w:t>Следует, можно сделать вывод, что имеется n-1 потенциальное пороговое значение.</w:t>
      </w:r>
      <w:r w:rsidR="0073704E" w:rsidRPr="00E63A25">
        <w:t xml:space="preserve"> Так как для номинального признака имеется всего один вариант разбиения, а для числового признака количество вариантов разбиения равно количеству порогов. Если имеется u номинальных признаков и v числовых, то в каждой вершине разбиения можно расписать O способами, где</w:t>
      </w:r>
    </w:p>
    <w:p w:rsidR="00264DE9" w:rsidRPr="00E63A25" w:rsidRDefault="00264DE9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704E" w:rsidRPr="00E63A25" w:rsidRDefault="00E63A25" w:rsidP="00E63A25">
      <w:pPr>
        <w:pStyle w:val="a3"/>
        <w:tabs>
          <w:tab w:val="left" w:pos="1230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w:r w:rsidR="0073704E" w:rsidRPr="00E63A25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="0073704E" w:rsidRPr="00E63A2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3704E" w:rsidRPr="00E63A25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73704E" w:rsidRPr="00E63A25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73704E" w:rsidRPr="00E63A25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73704E" w:rsidRPr="00E63A2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3704E" w:rsidRPr="00E63A2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73704E" w:rsidRPr="00E63A25">
        <w:rPr>
          <w:rFonts w:ascii="Times New Roman" w:eastAsiaTheme="minorEastAsia" w:hAnsi="Times New Roman" w:cs="Times New Roman"/>
          <w:sz w:val="28"/>
          <w:szCs w:val="28"/>
        </w:rPr>
        <w:t>-1).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(6)</w:t>
      </w:r>
    </w:p>
    <w:p w:rsidR="00264DE9" w:rsidRPr="00E63A25" w:rsidRDefault="00264DE9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704E" w:rsidRPr="00E63A25" w:rsidRDefault="0073704E" w:rsidP="00E63A25">
      <w:pPr>
        <w:pStyle w:val="a3"/>
        <w:numPr>
          <w:ilvl w:val="0"/>
          <w:numId w:val="10"/>
        </w:numPr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3A25">
        <w:rPr>
          <w:rFonts w:ascii="Times New Roman" w:eastAsiaTheme="minorEastAsia" w:hAnsi="Times New Roman" w:cs="Times New Roman"/>
          <w:sz w:val="28"/>
          <w:szCs w:val="28"/>
        </w:rPr>
        <w:t>Алгоритм С4.5</w:t>
      </w:r>
    </w:p>
    <w:p w:rsidR="0073704E" w:rsidRPr="00E63A25" w:rsidRDefault="0073704E" w:rsidP="00E63A25">
      <w:pPr>
        <w:pStyle w:val="af0"/>
      </w:pPr>
      <w:r w:rsidRPr="00E63A25">
        <w:lastRenderedPageBreak/>
        <w:t xml:space="preserve">Представляет собой усовершенствованный вариант алгоритма </w:t>
      </w:r>
      <w:r w:rsidRPr="00E63A25">
        <w:rPr>
          <w:lang w:val="en-US"/>
        </w:rPr>
        <w:t>ID</w:t>
      </w:r>
      <w:r w:rsidRPr="00E63A25">
        <w:t>3.  Отличие появляется в критерии разбиения множества на подмножества.</w:t>
      </w:r>
    </w:p>
    <w:p w:rsidR="0073704E" w:rsidRPr="00E63A25" w:rsidRDefault="0073704E" w:rsidP="00873BF2">
      <w:pPr>
        <w:pStyle w:val="af0"/>
        <w:tabs>
          <w:tab w:val="clear" w:pos="1230"/>
        </w:tabs>
      </w:pPr>
      <w:r w:rsidRPr="00E63A25">
        <w:tab/>
        <w:t>Критерий разбиения (6) имеет недостаток, он выбирает признаки, которые имеют много значений, так как при разбиении по такому признаку получаются подмножества, содержащие минимальное ч</w:t>
      </w:r>
      <w:r w:rsidR="00D33F48" w:rsidRPr="00E63A25">
        <w:t>исло текстов. Проблему можно реш</w:t>
      </w:r>
      <w:r w:rsidRPr="00E63A25">
        <w:t xml:space="preserve">ить при помощи некоторой нормализации. </w:t>
      </w:r>
    </w:p>
    <w:p w:rsidR="00264DE9" w:rsidRPr="00E63A25" w:rsidRDefault="00264DE9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33F48" w:rsidRPr="00E63A25" w:rsidRDefault="00E63A25" w:rsidP="00E63A25">
      <w:pPr>
        <w:pStyle w:val="a3"/>
        <w:tabs>
          <w:tab w:val="left" w:pos="1230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splitH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nary>
          <m:naryPr>
            <m:chr m:val="∑"/>
            <m:limLoc m:val="undOvr"/>
            <m:ctrlPr>
              <w:ins w:id="36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w:ins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ins w:id="37" w:author="Tatyana" w:date="2018-11-15T12:55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w:ins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|Ti|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|T|</m:t>
                </m:r>
              </m:den>
            </m:f>
            <m:func>
              <m:funcPr>
                <m:ctrlPr>
                  <w:ins w:id="38" w:author="Tatyana" w:date="2018-11-15T12:55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w:ins>
                </m:ctrlPr>
              </m:funcPr>
              <m:fName>
                <m:sSub>
                  <m:sSubPr>
                    <m:ctrlPr>
                      <w:ins w:id="39" w:author="Tatyana" w:date="2018-11-15T12:55:00Z"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ins w:id="40" w:author="Tatyana" w:date="2018-11-15T12:55:00Z"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w:ins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|Ti|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|T|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nary>
      </m:oMath>
      <w:r w:rsidR="00D33F48" w:rsidRPr="00E63A2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(7)</w:t>
      </w:r>
    </w:p>
    <w:p w:rsidR="00E63A25" w:rsidRPr="002243E2" w:rsidRDefault="00E63A25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243E2">
        <w:rPr>
          <w:rFonts w:ascii="Times New Roman" w:eastAsiaTheme="minorEastAsia" w:hAnsi="Times New Roman" w:cs="Times New Roman"/>
          <w:i/>
          <w:sz w:val="28"/>
          <w:szCs w:val="28"/>
        </w:rPr>
        <w:t>Г</w:t>
      </w:r>
      <w:r w:rsidR="00D33F48" w:rsidRPr="002243E2">
        <w:rPr>
          <w:rFonts w:ascii="Times New Roman" w:eastAsiaTheme="minorEastAsia" w:hAnsi="Times New Roman" w:cs="Times New Roman"/>
          <w:i/>
          <w:sz w:val="28"/>
          <w:szCs w:val="28"/>
        </w:rPr>
        <w:t>де</w:t>
      </w:r>
    </w:p>
    <w:p w:rsidR="00E63A25" w:rsidRDefault="00E63A25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33F48" w:rsidRPr="00E63A25" w:rsidRDefault="00E63A25" w:rsidP="00E63A25">
      <w:pPr>
        <w:pStyle w:val="a3"/>
        <w:tabs>
          <w:tab w:val="left" w:pos="1230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</w:t>
      </w:r>
      <w:r w:rsidR="00D33F48" w:rsidRPr="00E63A25">
        <w:rPr>
          <w:rFonts w:ascii="Times New Roman" w:eastAsiaTheme="minorEastAsia" w:hAnsi="Times New Roman" w:cs="Times New Roman"/>
          <w:sz w:val="28"/>
          <w:szCs w:val="28"/>
        </w:rPr>
        <w:t>Х = {</w:t>
      </w:r>
      <w:r w:rsidR="00D33F48" w:rsidRPr="00E63A2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D33F48" w:rsidRPr="00E63A2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D33F48" w:rsidRPr="00E63A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33F48" w:rsidRPr="00E63A2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D33F48" w:rsidRPr="00E63A2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D33F48" w:rsidRPr="00E63A25">
        <w:rPr>
          <w:rFonts w:ascii="Times New Roman" w:eastAsiaTheme="minorEastAsia" w:hAnsi="Times New Roman" w:cs="Times New Roman"/>
          <w:sz w:val="28"/>
          <w:szCs w:val="28"/>
        </w:rPr>
        <w:t xml:space="preserve">, … , </w:t>
      </w:r>
      <w:proofErr w:type="spellStart"/>
      <w:r w:rsidR="00D33F48" w:rsidRPr="00E63A2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D33F48" w:rsidRPr="00E63A2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D33F48" w:rsidRPr="00E63A25">
        <w:rPr>
          <w:rFonts w:ascii="Times New Roman" w:eastAsiaTheme="minorEastAsia" w:hAnsi="Times New Roman" w:cs="Times New Roman"/>
          <w:sz w:val="28"/>
          <w:szCs w:val="28"/>
        </w:rPr>
        <w:t xml:space="preserve">} и </w:t>
      </w:r>
      <m:oMath>
        <m:nary>
          <m:naryPr>
            <m:chr m:val="∑"/>
            <m:limLoc m:val="undOvr"/>
            <m:ctrlPr>
              <w:ins w:id="41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w:ins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Ti=T</m:t>
            </m:r>
          </m:e>
        </m:nary>
      </m:oMath>
      <w:r w:rsidR="00264DE9" w:rsidRPr="00E63A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(8)</w:t>
      </w:r>
    </w:p>
    <w:p w:rsidR="00264DE9" w:rsidRPr="00E63A25" w:rsidRDefault="00264DE9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D7C8A" w:rsidRPr="00E63A25" w:rsidRDefault="00D33F48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3A25">
        <w:rPr>
          <w:rFonts w:ascii="Times New Roman" w:hAnsi="Times New Roman" w:cs="Times New Roman"/>
          <w:sz w:val="28"/>
          <w:szCs w:val="28"/>
        </w:rPr>
        <w:tab/>
        <w:t xml:space="preserve">Выражение (10) оценивает потенциальную информацию, полученную при разбиении множества Т на подмножества </w:t>
      </w:r>
      <w:r w:rsidRPr="00E63A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A25">
        <w:rPr>
          <w:rFonts w:ascii="Times New Roman" w:hAnsi="Times New Roman" w:cs="Times New Roman"/>
          <w:sz w:val="28"/>
          <w:szCs w:val="28"/>
        </w:rPr>
        <w:t>.</w:t>
      </w:r>
    </w:p>
    <w:p w:rsidR="00D33F48" w:rsidRPr="00E63A25" w:rsidRDefault="00D33F48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3A25">
        <w:rPr>
          <w:rFonts w:ascii="Times New Roman" w:hAnsi="Times New Roman" w:cs="Times New Roman"/>
          <w:sz w:val="28"/>
          <w:szCs w:val="28"/>
        </w:rPr>
        <w:t xml:space="preserve"> Тогда критерием разбиения будет</w:t>
      </w:r>
    </w:p>
    <w:p w:rsidR="00264DE9" w:rsidRPr="00E63A25" w:rsidRDefault="00264DE9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33F48" w:rsidRPr="00E63A25" w:rsidRDefault="00E63A25" w:rsidP="00E63A25">
      <w:pPr>
        <w:pStyle w:val="a3"/>
        <w:tabs>
          <w:tab w:val="left" w:pos="1230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newI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ins w:id="42" w:author="Tatyana" w:date="2018-11-15T12:55:00Z">
                <w:rPr>
                  <w:rFonts w:ascii="Cambria Math" w:hAnsi="Cambria Math" w:cs="Times New Roman"/>
                  <w:sz w:val="28"/>
                  <w:szCs w:val="28"/>
                </w:rPr>
              </w:ins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I(X)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splitH(X)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(9)</w:t>
      </w:r>
    </w:p>
    <w:p w:rsidR="00C0327B" w:rsidRPr="00E63A25" w:rsidRDefault="00C0327B" w:rsidP="00E63A25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0327B" w:rsidRPr="00E63A25" w:rsidRDefault="00C0327B" w:rsidP="00E63A25">
      <w:pPr>
        <w:pStyle w:val="a3"/>
        <w:numPr>
          <w:ilvl w:val="0"/>
          <w:numId w:val="10"/>
        </w:numPr>
        <w:tabs>
          <w:tab w:val="left" w:pos="123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3A2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E63A25">
        <w:rPr>
          <w:rFonts w:ascii="Times New Roman" w:hAnsi="Times New Roman" w:cs="Times New Roman"/>
          <w:sz w:val="28"/>
          <w:szCs w:val="28"/>
          <w:lang w:val="en-US"/>
        </w:rPr>
        <w:t>CART</w:t>
      </w:r>
    </w:p>
    <w:p w:rsidR="00F967D5" w:rsidRPr="00E63A25" w:rsidRDefault="00C0327B" w:rsidP="00E63A25">
      <w:pPr>
        <w:pStyle w:val="af0"/>
      </w:pPr>
      <w:r w:rsidRPr="00E63A25">
        <w:rPr>
          <w:lang w:val="en-US"/>
        </w:rPr>
        <w:t>CART</w:t>
      </w:r>
      <w:r w:rsidRPr="00E63A25">
        <w:t xml:space="preserve"> (</w:t>
      </w:r>
      <w:r w:rsidRPr="00E63A25">
        <w:rPr>
          <w:lang w:val="en-US"/>
        </w:rPr>
        <w:t>Classification</w:t>
      </w:r>
      <w:r w:rsidRPr="00E63A25">
        <w:t xml:space="preserve"> </w:t>
      </w:r>
      <w:proofErr w:type="gramStart"/>
      <w:r w:rsidRPr="00E63A25">
        <w:rPr>
          <w:lang w:val="en-US"/>
        </w:rPr>
        <w:t>And</w:t>
      </w:r>
      <w:proofErr w:type="gramEnd"/>
      <w:r w:rsidRPr="00E63A25">
        <w:t xml:space="preserve"> </w:t>
      </w:r>
      <w:r w:rsidRPr="00E63A25">
        <w:rPr>
          <w:lang w:val="en-US"/>
        </w:rPr>
        <w:t>Regression</w:t>
      </w:r>
      <w:r w:rsidRPr="00E63A25">
        <w:t xml:space="preserve"> </w:t>
      </w:r>
      <w:r w:rsidRPr="00E63A25">
        <w:rPr>
          <w:lang w:val="en-US"/>
        </w:rPr>
        <w:t>Tree</w:t>
      </w:r>
      <w:r w:rsidRPr="00E63A25">
        <w:t>) – переводится как «Дерево Классификации и регрессии»</w:t>
      </w:r>
      <w:r w:rsidR="00176787" w:rsidRPr="00E63A25">
        <w:t xml:space="preserve">. Существует также несколько модифицированных версий </w:t>
      </w:r>
      <w:proofErr w:type="spellStart"/>
      <w:proofErr w:type="gramStart"/>
      <w:r w:rsidR="00176787" w:rsidRPr="00E63A25">
        <w:rPr>
          <w:lang w:val="en-US"/>
        </w:rPr>
        <w:t>IndCART</w:t>
      </w:r>
      <w:proofErr w:type="spellEnd"/>
      <w:r w:rsidR="00176787" w:rsidRPr="00E63A25">
        <w:t>(</w:t>
      </w:r>
      <w:proofErr w:type="gramEnd"/>
      <w:r w:rsidR="00176787" w:rsidRPr="00E63A25">
        <w:t xml:space="preserve">отличается использованием другого способа обработки пропущенных значений, имеет другие параметры отсечения) и </w:t>
      </w:r>
      <w:r w:rsidR="00176787" w:rsidRPr="00E63A25">
        <w:rPr>
          <w:lang w:val="en-US"/>
        </w:rPr>
        <w:t>BD</w:t>
      </w:r>
      <w:r w:rsidR="00176787" w:rsidRPr="00E63A25">
        <w:t>-</w:t>
      </w:r>
      <w:r w:rsidR="00176787" w:rsidRPr="00E63A25">
        <w:rPr>
          <w:lang w:val="en-US"/>
        </w:rPr>
        <w:t>CART</w:t>
      </w:r>
      <w:r w:rsidR="00176787" w:rsidRPr="00E63A25">
        <w:t>(вместо того чтобы использовать обучающий набор данных для определения разбиений, использует его для оценки распределения входных и выходных данных, а затем использует эту оценку для разбиения)</w:t>
      </w:r>
      <w:r w:rsidR="006B60F7" w:rsidRPr="00E63A25">
        <w:t xml:space="preserve">. В данном алгоритме любой узел дерева имеет двух потомков. На каждом шаге построения дерева атрибут, делит множество </w:t>
      </w:r>
      <w:r w:rsidR="006B60F7" w:rsidRPr="00E63A25">
        <w:lastRenderedPageBreak/>
        <w:t xml:space="preserve">примеров на две части – часть, в которой выполняется правило (потомок - </w:t>
      </w:r>
      <w:r w:rsidR="006B60F7" w:rsidRPr="00E63A25">
        <w:rPr>
          <w:lang w:val="en-US"/>
        </w:rPr>
        <w:t>right</w:t>
      </w:r>
      <w:r w:rsidR="006B60F7" w:rsidRPr="00E63A25">
        <w:t xml:space="preserve">) и часть, в которой правило не выполняется (потомок - </w:t>
      </w:r>
      <w:r w:rsidR="006B60F7" w:rsidRPr="00E63A25">
        <w:rPr>
          <w:lang w:val="en-US"/>
        </w:rPr>
        <w:t>left</w:t>
      </w:r>
      <w:r w:rsidR="006B60F7" w:rsidRPr="00E63A25">
        <w:t>). Для выбора оптимального атрибута необходимо использовать функцию оценки качества разбиения.</w:t>
      </w:r>
      <w:r w:rsidR="00F967D5" w:rsidRPr="00E63A25">
        <w:t xml:space="preserve"> </w:t>
      </w:r>
    </w:p>
    <w:p w:rsidR="009D34AD" w:rsidRPr="00E63A25" w:rsidRDefault="006B60F7" w:rsidP="00E63A25">
      <w:pPr>
        <w:pStyle w:val="af0"/>
      </w:pPr>
      <w:r w:rsidRPr="00E63A25">
        <w:t>Оценочная функция базируется на интуитивной идее уменьшения неопределенности в узле. (Например, рассмотрим пример с двумя классами и узлом, имеющим по 60 примеров одного класс, если найти разбиение делящие данные на две подгруппы 50:5 в одной и 10:55 в другой, то «нечистота уменьшится»</w:t>
      </w:r>
      <w:r w:rsidR="003D60BF" w:rsidRPr="00E63A25">
        <w:t>, но полностью она исчезнет, когда результатом будет 60:0 в одной и 0:60 в другой</w:t>
      </w:r>
      <w:r w:rsidRPr="00E63A25">
        <w:t>)</w:t>
      </w:r>
      <w:r w:rsidR="003D60BF" w:rsidRPr="00E63A25">
        <w:t>.</w:t>
      </w:r>
      <w:r w:rsidR="00F967D5" w:rsidRPr="00E63A25">
        <w:t xml:space="preserve"> </w:t>
      </w:r>
      <w:r w:rsidR="003D60BF" w:rsidRPr="00E63A25">
        <w:t xml:space="preserve">В алгоритме </w:t>
      </w:r>
      <w:r w:rsidR="003D60BF" w:rsidRPr="00E63A25">
        <w:rPr>
          <w:lang w:val="en-US"/>
        </w:rPr>
        <w:t>CART</w:t>
      </w:r>
      <w:r w:rsidR="003D60BF" w:rsidRPr="00E63A25">
        <w:t xml:space="preserve"> эта идея реализована в индексе </w:t>
      </w:r>
      <w:r w:rsidR="003D60BF" w:rsidRPr="00E63A25">
        <w:rPr>
          <w:lang w:val="en-US"/>
        </w:rPr>
        <w:t>Gini</w:t>
      </w:r>
      <w:r w:rsidR="003D60BF" w:rsidRPr="00E63A25">
        <w:t xml:space="preserve">. Если набор данных </w:t>
      </w:r>
      <w:r w:rsidR="003D60BF" w:rsidRPr="00E63A25">
        <w:rPr>
          <w:lang w:val="en-US"/>
        </w:rPr>
        <w:t>T</w:t>
      </w:r>
      <w:r w:rsidR="003D60BF" w:rsidRPr="00E63A25">
        <w:t xml:space="preserve"> содержит данные </w:t>
      </w:r>
      <w:r w:rsidR="003D60BF" w:rsidRPr="00E63A25">
        <w:rPr>
          <w:lang w:val="en-US"/>
        </w:rPr>
        <w:t>n</w:t>
      </w:r>
      <w:r w:rsidR="003D60BF" w:rsidRPr="00E63A25">
        <w:t xml:space="preserve"> классов, тогда индекс </w:t>
      </w:r>
      <w:r w:rsidR="003D60BF" w:rsidRPr="00E63A25">
        <w:rPr>
          <w:lang w:val="en-US"/>
        </w:rPr>
        <w:t>Gini</w:t>
      </w:r>
      <w:r w:rsidR="003D60BF" w:rsidRPr="00E63A25">
        <w:t xml:space="preserve"> определяется, таким образом:</w:t>
      </w:r>
    </w:p>
    <w:p w:rsidR="00264DE9" w:rsidRPr="00E63A25" w:rsidRDefault="00264DE9" w:rsidP="00E63A25">
      <w:pPr>
        <w:tabs>
          <w:tab w:val="left" w:pos="12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60BF" w:rsidRPr="00E63A25" w:rsidRDefault="00E63A25" w:rsidP="00E63A25">
      <w:pPr>
        <w:pStyle w:val="a3"/>
        <w:tabs>
          <w:tab w:val="left" w:pos="1230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Gini</m:t>
        </m:r>
        <m:d>
          <m:dPr>
            <m:ctrlPr>
              <w:ins w:id="43" w:author="Tatyana" w:date="2018-11-15T12:55:00Z">
                <w:rPr>
                  <w:rFonts w:ascii="Cambria Math" w:hAnsi="Cambria Math" w:cs="Times New Roman"/>
                  <w:sz w:val="28"/>
                  <w:szCs w:val="28"/>
                </w:rPr>
              </w:ins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-</m:t>
        </m:r>
        <m:nary>
          <m:naryPr>
            <m:chr m:val="∑"/>
            <m:grow m:val="1"/>
            <m:ctrlPr>
              <w:ins w:id="44" w:author="Tatyana" w:date="2018-11-15T12:55:00Z">
                <w:rPr>
                  <w:rFonts w:ascii="Cambria Math" w:hAnsi="Cambria Math" w:cs="Times New Roman"/>
                  <w:sz w:val="28"/>
                  <w:szCs w:val="28"/>
                </w:rPr>
              </w:ins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ins w:id="45" w:author="Tatyana" w:date="2018-11-15T12:55:00Z">
                    <w:rPr>
                      <w:rFonts w:ascii="Cambria Math" w:hAnsi="Cambria Math" w:cs="Times New Roman"/>
                      <w:sz w:val="28"/>
                      <w:szCs w:val="28"/>
                    </w:rPr>
                  </w:ins>
                </m:ctrlPr>
              </m:dPr>
              <m:e>
                <m:sSubSup>
                  <m:sSubSupPr>
                    <m:ctrlPr>
                      <w:ins w:id="46" w:author="Tatyana" w:date="2018-11-15T12:55:00Z"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w:ins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(10)                   </w:t>
      </w:r>
    </w:p>
    <w:p w:rsidR="00264DE9" w:rsidRPr="003D60BF" w:rsidRDefault="00264DE9" w:rsidP="001144D3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D60BF" w:rsidRPr="002243E2" w:rsidRDefault="003D60BF" w:rsidP="001144D3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243E2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параметр </w:t>
      </w:r>
      <m:oMath>
        <m:sSub>
          <m:sSubPr>
            <m:ctrlPr>
              <w:ins w:id="47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2243E2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вероятность класса </w:t>
      </w:r>
      <w:proofErr w:type="spellStart"/>
      <w:r w:rsidRPr="002243E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2243E2">
        <w:rPr>
          <w:rFonts w:ascii="Times New Roman" w:eastAsiaTheme="minorEastAsia" w:hAnsi="Times New Roman" w:cs="Times New Roman"/>
          <w:i/>
          <w:sz w:val="28"/>
          <w:szCs w:val="28"/>
        </w:rPr>
        <w:t xml:space="preserve"> в </w:t>
      </w:r>
      <w:r w:rsidRPr="002243E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2243E2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D1AA5" w:rsidRDefault="00BD1AA5" w:rsidP="001144D3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так же индекс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Gini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ситуации, когда набор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BD1A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разбивается на две части</w:t>
      </w:r>
      <w:r w:rsidRPr="00BD1A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BD1A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и Т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числом примеров в каждом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D1A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BD1A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BD1A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 тогда показатель будет равен:</w:t>
      </w:r>
    </w:p>
    <w:p w:rsidR="00264DE9" w:rsidRDefault="00264DE9" w:rsidP="001144D3">
      <w:pPr>
        <w:pStyle w:val="a3"/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D1AA5" w:rsidRPr="002243E2" w:rsidRDefault="002243E2" w:rsidP="00264DE9">
      <w:pPr>
        <w:pStyle w:val="a3"/>
        <w:tabs>
          <w:tab w:val="left" w:pos="1230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                                            </w:t>
      </w:r>
      <m:oMath>
        <m:sSub>
          <m:sSubPr>
            <m:ctrlPr>
              <w:ins w:id="48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Gini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split</m:t>
            </m:r>
          </m:sub>
        </m:sSub>
        <m:d>
          <m:dPr>
            <m:ctrlPr>
              <w:ins w:id="49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w:ins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ins w:id="50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w:ins>
            </m:ctrlPr>
          </m:fPr>
          <m:num>
            <m:sSub>
              <m:sSubPr>
                <m:ctrlPr>
                  <w:ins w:id="51" w:author="Tatyana" w:date="2018-11-15T12:55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Gini</m:t>
        </m:r>
        <m:d>
          <m:dPr>
            <m:ctrlPr>
              <w:ins w:id="52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w:ins>
            </m:ctrlPr>
          </m:dPr>
          <m:e>
            <m:sSub>
              <m:sSubPr>
                <m:ctrlPr>
                  <w:ins w:id="53" w:author="Tatyana" w:date="2018-11-15T12:55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+</m:t>
        </m:r>
        <m:f>
          <m:fPr>
            <m:ctrlPr>
              <w:ins w:id="54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w:ins>
            </m:ctrlPr>
          </m:fPr>
          <m:num>
            <m:sSub>
              <m:sSubPr>
                <m:ctrlPr>
                  <w:ins w:id="55" w:author="Tatyana" w:date="2018-11-15T12:55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Gini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(</m:t>
        </m:r>
        <m:sSub>
          <m:sSubPr>
            <m:ctrlPr>
              <w:ins w:id="56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)</m:t>
        </m:r>
      </m:oMath>
      <w:r w:rsidR="00BD1AA5" w:rsidRPr="002243E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</w:t>
      </w:r>
      <w:r w:rsidR="00E63A25" w:rsidRPr="002243E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        </w:t>
      </w:r>
      <w:r w:rsidRPr="002243E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               </w:t>
      </w:r>
      <w:r w:rsidR="00E63A25" w:rsidRPr="002243E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    (</w:t>
      </w:r>
      <w:r w:rsidRPr="002243E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11</w:t>
      </w:r>
      <w:r w:rsidR="00E63A25" w:rsidRPr="002243E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</w:p>
    <w:p w:rsidR="00264DE9" w:rsidRDefault="00264DE9" w:rsidP="00264DE9">
      <w:pPr>
        <w:pStyle w:val="a3"/>
        <w:tabs>
          <w:tab w:val="left" w:pos="1230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C83CCF" w:rsidRPr="002243E2" w:rsidRDefault="00BD1AA5" w:rsidP="002243E2">
      <w:pPr>
        <w:pStyle w:val="af0"/>
      </w:pPr>
      <w:r>
        <w:t>Отметим, что наилучшим считается разбиение, для которого</w:t>
      </w:r>
      <w:r w:rsidR="002243E2">
        <w:t xml:space="preserve"> индекс получается минимальным.</w:t>
      </w:r>
    </w:p>
    <w:p w:rsidR="00C83CCF" w:rsidRPr="00A64A74" w:rsidRDefault="00C83CCF" w:rsidP="002243E2">
      <w:pPr>
        <w:pStyle w:val="af0"/>
        <w:rPr>
          <w:color w:val="000000" w:themeColor="text1"/>
        </w:rPr>
      </w:pPr>
      <w:r>
        <w:rPr>
          <w:color w:val="000000" w:themeColor="text1"/>
        </w:rPr>
        <w:t xml:space="preserve">Правило разбиения в алгоритме </w:t>
      </w:r>
      <w:r>
        <w:rPr>
          <w:color w:val="000000" w:themeColor="text1"/>
          <w:lang w:val="en-US"/>
        </w:rPr>
        <w:t>CART</w:t>
      </w:r>
      <w:r>
        <w:rPr>
          <w:color w:val="000000" w:themeColor="text1"/>
        </w:rPr>
        <w:t xml:space="preserve"> схоже с алгоритмов </w:t>
      </w:r>
      <w:r>
        <w:rPr>
          <w:color w:val="000000" w:themeColor="text1"/>
          <w:lang w:val="en-US"/>
        </w:rPr>
        <w:t>ID</w:t>
      </w:r>
      <w:r w:rsidRPr="00C83CCF">
        <w:rPr>
          <w:color w:val="000000" w:themeColor="text1"/>
        </w:rPr>
        <w:t xml:space="preserve">3. </w:t>
      </w:r>
      <w:r>
        <w:rPr>
          <w:color w:val="000000" w:themeColor="text1"/>
        </w:rPr>
        <w:t xml:space="preserve">Если переменная числового типа, то в узле формируется правило </w:t>
      </w:r>
      <w:proofErr w:type="spellStart"/>
      <w:r w:rsidRPr="00C83CCF">
        <w:rPr>
          <w:rFonts w:eastAsia="Times New Roman"/>
          <w:iCs/>
          <w:color w:val="000000" w:themeColor="text1"/>
          <w:lang w:eastAsia="ru-RU"/>
        </w:rPr>
        <w:t>x</w:t>
      </w:r>
      <w:r w:rsidRPr="00C83CCF">
        <w:rPr>
          <w:rFonts w:eastAsia="Times New Roman"/>
          <w:iCs/>
          <w:color w:val="000000" w:themeColor="text1"/>
          <w:vertAlign w:val="subscript"/>
          <w:lang w:eastAsia="ru-RU"/>
        </w:rPr>
        <w:t>i</w:t>
      </w:r>
      <w:proofErr w:type="spellEnd"/>
      <w:r w:rsidRPr="00C83CCF">
        <w:rPr>
          <w:rFonts w:eastAsia="Times New Roman"/>
          <w:color w:val="000000" w:themeColor="text1"/>
          <w:lang w:eastAsia="ru-RU"/>
        </w:rPr>
        <w:t> &lt;= </w:t>
      </w:r>
      <w:r w:rsidRPr="00C83CCF">
        <w:rPr>
          <w:rFonts w:eastAsia="Times New Roman"/>
          <w:iCs/>
          <w:color w:val="000000" w:themeColor="text1"/>
          <w:lang w:eastAsia="ru-RU"/>
        </w:rPr>
        <w:t>c (где с-некоторый порог, который чаще всего формируется, ка</w:t>
      </w:r>
      <w:r>
        <w:rPr>
          <w:rFonts w:eastAsia="Times New Roman"/>
          <w:iCs/>
          <w:color w:val="000000" w:themeColor="text1"/>
          <w:lang w:eastAsia="ru-RU"/>
        </w:rPr>
        <w:t>к среднеарифметическое двух сос</w:t>
      </w:r>
      <w:r w:rsidRPr="00C83CCF">
        <w:rPr>
          <w:rFonts w:eastAsia="Times New Roman"/>
          <w:iCs/>
          <w:color w:val="000000" w:themeColor="text1"/>
          <w:lang w:eastAsia="ru-RU"/>
        </w:rPr>
        <w:t>едних значений в множестве)</w:t>
      </w:r>
      <w:r w:rsidR="00A64A74">
        <w:rPr>
          <w:rFonts w:eastAsia="Times New Roman"/>
          <w:iCs/>
          <w:color w:val="000000" w:themeColor="text1"/>
          <w:lang w:eastAsia="ru-RU"/>
        </w:rPr>
        <w:t xml:space="preserve">. Если переменная категориального типа, то в узле формируется правило </w:t>
      </w:r>
      <w:proofErr w:type="spellStart"/>
      <w:r w:rsidR="00A64A74" w:rsidRPr="00A64A74">
        <w:rPr>
          <w:rFonts w:eastAsia="Times New Roman"/>
          <w:iCs/>
          <w:color w:val="000000" w:themeColor="text1"/>
          <w:lang w:eastAsia="ru-RU"/>
        </w:rPr>
        <w:t>x</w:t>
      </w:r>
      <w:r w:rsidR="00A64A74" w:rsidRPr="00A64A74">
        <w:rPr>
          <w:rFonts w:eastAsia="Times New Roman"/>
          <w:iCs/>
          <w:color w:val="000000" w:themeColor="text1"/>
          <w:vertAlign w:val="subscript"/>
          <w:lang w:eastAsia="ru-RU"/>
        </w:rPr>
        <w:t>i</w:t>
      </w:r>
      <w:proofErr w:type="spellEnd"/>
      <w:r w:rsidR="00A64A74" w:rsidRPr="00A64A74">
        <w:rPr>
          <w:rFonts w:eastAsia="Times New Roman"/>
          <w:color w:val="000000" w:themeColor="text1"/>
          <w:lang w:eastAsia="ru-RU"/>
        </w:rPr>
        <w:t> </w:t>
      </w:r>
      <w:r w:rsidR="00A64A74" w:rsidRPr="00A64A74">
        <w:rPr>
          <w:rFonts w:eastAsia="Times New Roman"/>
          <w:iCs/>
          <w:color w:val="000000" w:themeColor="text1"/>
          <w:lang w:eastAsia="ru-RU"/>
        </w:rPr>
        <w:t>V(</w:t>
      </w:r>
      <w:proofErr w:type="spellStart"/>
      <w:r w:rsidR="00A64A74" w:rsidRPr="00A64A74">
        <w:rPr>
          <w:rFonts w:eastAsia="Times New Roman"/>
          <w:iCs/>
          <w:color w:val="000000" w:themeColor="text1"/>
          <w:lang w:eastAsia="ru-RU"/>
        </w:rPr>
        <w:t>x</w:t>
      </w:r>
      <w:r w:rsidR="00A64A74" w:rsidRPr="00A64A74">
        <w:rPr>
          <w:rFonts w:eastAsia="Times New Roman"/>
          <w:iCs/>
          <w:color w:val="000000" w:themeColor="text1"/>
          <w:vertAlign w:val="subscript"/>
          <w:lang w:eastAsia="ru-RU"/>
        </w:rPr>
        <w:t>i</w:t>
      </w:r>
      <w:proofErr w:type="spellEnd"/>
      <w:r w:rsidR="00A64A74" w:rsidRPr="00A64A74">
        <w:rPr>
          <w:rFonts w:eastAsia="Times New Roman"/>
          <w:iCs/>
          <w:color w:val="000000" w:themeColor="text1"/>
          <w:lang w:eastAsia="ru-RU"/>
        </w:rPr>
        <w:t>)</w:t>
      </w:r>
      <w:r w:rsidR="00A64A74" w:rsidRPr="00A64A74">
        <w:rPr>
          <w:rFonts w:eastAsia="Times New Roman"/>
          <w:color w:val="000000" w:themeColor="text1"/>
          <w:lang w:eastAsia="ru-RU"/>
        </w:rPr>
        <w:t xml:space="preserve">, </w:t>
      </w:r>
      <w:r w:rsidR="00A64A74" w:rsidRPr="00A64A74">
        <w:rPr>
          <w:rFonts w:eastAsia="Times New Roman"/>
          <w:color w:val="000000" w:themeColor="text1"/>
          <w:lang w:eastAsia="ru-RU"/>
        </w:rPr>
        <w:lastRenderedPageBreak/>
        <w:t>где </w:t>
      </w:r>
      <w:r w:rsidR="00A64A74" w:rsidRPr="00A64A74">
        <w:rPr>
          <w:rFonts w:eastAsia="Times New Roman"/>
          <w:iCs/>
          <w:color w:val="000000" w:themeColor="text1"/>
          <w:lang w:eastAsia="ru-RU"/>
        </w:rPr>
        <w:t>V(</w:t>
      </w:r>
      <w:proofErr w:type="spellStart"/>
      <w:r w:rsidR="00A64A74" w:rsidRPr="00A64A74">
        <w:rPr>
          <w:rFonts w:eastAsia="Times New Roman"/>
          <w:iCs/>
          <w:color w:val="000000" w:themeColor="text1"/>
          <w:lang w:eastAsia="ru-RU"/>
        </w:rPr>
        <w:t>x</w:t>
      </w:r>
      <w:r w:rsidR="00A64A74" w:rsidRPr="00A64A74">
        <w:rPr>
          <w:rFonts w:eastAsia="Times New Roman"/>
          <w:iCs/>
          <w:color w:val="000000" w:themeColor="text1"/>
          <w:vertAlign w:val="subscript"/>
          <w:lang w:eastAsia="ru-RU"/>
        </w:rPr>
        <w:t>i</w:t>
      </w:r>
      <w:proofErr w:type="spellEnd"/>
      <w:r w:rsidR="00A64A74" w:rsidRPr="00A64A74">
        <w:rPr>
          <w:rFonts w:eastAsia="Times New Roman"/>
          <w:iCs/>
          <w:color w:val="000000" w:themeColor="text1"/>
          <w:lang w:eastAsia="ru-RU"/>
        </w:rPr>
        <w:t>)</w:t>
      </w:r>
      <w:r w:rsidR="00A64A74" w:rsidRPr="00A64A74">
        <w:rPr>
          <w:rFonts w:eastAsia="Times New Roman"/>
          <w:color w:val="000000" w:themeColor="text1"/>
          <w:lang w:eastAsia="ru-RU"/>
        </w:rPr>
        <w:t> – некоторое непустое подмножество множества значений переменной </w:t>
      </w:r>
      <w:proofErr w:type="spellStart"/>
      <w:r w:rsidR="00A64A74" w:rsidRPr="00A64A74">
        <w:rPr>
          <w:rFonts w:eastAsia="Times New Roman"/>
          <w:iCs/>
          <w:color w:val="000000" w:themeColor="text1"/>
          <w:lang w:eastAsia="ru-RU"/>
        </w:rPr>
        <w:t>x</w:t>
      </w:r>
      <w:r w:rsidR="00A64A74" w:rsidRPr="00A64A74">
        <w:rPr>
          <w:rFonts w:eastAsia="Times New Roman"/>
          <w:iCs/>
          <w:color w:val="000000" w:themeColor="text1"/>
          <w:vertAlign w:val="subscript"/>
          <w:lang w:eastAsia="ru-RU"/>
        </w:rPr>
        <w:t>i</w:t>
      </w:r>
      <w:proofErr w:type="spellEnd"/>
      <w:r w:rsidR="00A64A74" w:rsidRPr="00A64A74">
        <w:rPr>
          <w:rFonts w:eastAsia="Times New Roman"/>
          <w:color w:val="000000" w:themeColor="text1"/>
          <w:lang w:eastAsia="ru-RU"/>
        </w:rPr>
        <w:t> в обучающей выборке.</w:t>
      </w:r>
      <w:r w:rsidR="00A64A74">
        <w:rPr>
          <w:rFonts w:eastAsia="Times New Roman"/>
          <w:color w:val="000000" w:themeColor="text1"/>
          <w:lang w:eastAsia="ru-RU"/>
        </w:rPr>
        <w:t xml:space="preserve"> Таким образом, для </w:t>
      </w:r>
      <w:r w:rsidR="00A64A74">
        <w:rPr>
          <w:rFonts w:eastAsia="Times New Roman"/>
          <w:color w:val="000000" w:themeColor="text1"/>
          <w:lang w:val="en-US" w:eastAsia="ru-RU"/>
        </w:rPr>
        <w:t>n</w:t>
      </w:r>
      <w:r w:rsidR="00A64A74" w:rsidRPr="00A64A74">
        <w:rPr>
          <w:rFonts w:eastAsia="Times New Roman"/>
          <w:color w:val="000000" w:themeColor="text1"/>
          <w:lang w:eastAsia="ru-RU"/>
        </w:rPr>
        <w:t xml:space="preserve"> </w:t>
      </w:r>
      <w:r w:rsidR="00A64A74">
        <w:rPr>
          <w:rFonts w:eastAsia="Times New Roman"/>
          <w:color w:val="000000" w:themeColor="text1"/>
          <w:lang w:eastAsia="ru-RU"/>
        </w:rPr>
        <w:t xml:space="preserve">значений числового атрибута алгоритм сравнивает </w:t>
      </w:r>
      <w:r w:rsidR="00A64A74">
        <w:rPr>
          <w:rFonts w:eastAsia="Times New Roman"/>
          <w:color w:val="000000" w:themeColor="text1"/>
          <w:lang w:val="en-US" w:eastAsia="ru-RU"/>
        </w:rPr>
        <w:t>n</w:t>
      </w:r>
      <w:r w:rsidR="00A64A74" w:rsidRPr="00A64A74">
        <w:rPr>
          <w:rFonts w:eastAsia="Times New Roman"/>
          <w:color w:val="000000" w:themeColor="text1"/>
          <w:lang w:eastAsia="ru-RU"/>
        </w:rPr>
        <w:t xml:space="preserve">-1 </w:t>
      </w:r>
      <w:r w:rsidR="00A64A74">
        <w:rPr>
          <w:rFonts w:eastAsia="Times New Roman"/>
          <w:color w:val="000000" w:themeColor="text1"/>
          <w:lang w:eastAsia="ru-RU"/>
        </w:rPr>
        <w:t>разбиений, а для категориального (</w:t>
      </w:r>
      <w:r w:rsidR="00A64A74" w:rsidRPr="00925A78">
        <w:rPr>
          <w:rFonts w:ascii="Verdana" w:eastAsia="Times New Roman" w:hAnsi="Verdana"/>
          <w:color w:val="333333"/>
          <w:sz w:val="21"/>
          <w:szCs w:val="21"/>
          <w:lang w:eastAsia="ru-RU"/>
        </w:rPr>
        <w:t>2</w:t>
      </w:r>
      <w:r w:rsidR="00A64A74" w:rsidRPr="00925A78">
        <w:rPr>
          <w:rFonts w:ascii="Verdana" w:eastAsia="Times New Roman" w:hAnsi="Verdana"/>
          <w:color w:val="333333"/>
          <w:sz w:val="21"/>
          <w:szCs w:val="21"/>
          <w:vertAlign w:val="superscript"/>
          <w:lang w:eastAsia="ru-RU"/>
        </w:rPr>
        <w:t>n-1</w:t>
      </w:r>
      <w:r w:rsidR="00A64A74" w:rsidRPr="00925A78">
        <w:rPr>
          <w:rFonts w:ascii="Verdana" w:eastAsia="Times New Roman" w:hAnsi="Verdana"/>
          <w:color w:val="333333"/>
          <w:sz w:val="21"/>
          <w:szCs w:val="21"/>
          <w:lang w:eastAsia="ru-RU"/>
        </w:rPr>
        <w:t> – 1</w:t>
      </w:r>
      <w:r w:rsidR="00A64A74">
        <w:rPr>
          <w:rFonts w:eastAsia="Times New Roman"/>
          <w:color w:val="000000" w:themeColor="text1"/>
          <w:lang w:eastAsia="ru-RU"/>
        </w:rPr>
        <w:t>). На каждом шаге построения алгоритм сравнивает все возможные варианты и выбирает лучший атрибут и наилучшие разбиение.</w:t>
      </w:r>
    </w:p>
    <w:p w:rsidR="00C83CCF" w:rsidRDefault="00A64A74" w:rsidP="002243E2">
      <w:pPr>
        <w:pStyle w:val="af0"/>
      </w:pPr>
      <w:r>
        <w:t xml:space="preserve">Механизм отсечения дерева, оригинальное название </w:t>
      </w:r>
      <w:r>
        <w:rPr>
          <w:lang w:val="en-US"/>
        </w:rPr>
        <w:t>minimal</w:t>
      </w:r>
      <w:r w:rsidRPr="00A64A74">
        <w:t xml:space="preserve"> </w:t>
      </w:r>
      <w:r>
        <w:rPr>
          <w:lang w:val="en-US"/>
        </w:rPr>
        <w:t>cost</w:t>
      </w:r>
      <w:r w:rsidRPr="00A64A74">
        <w:t>-</w:t>
      </w:r>
      <w:r>
        <w:rPr>
          <w:lang w:val="en-US"/>
        </w:rPr>
        <w:t>complexity</w:t>
      </w:r>
      <w:r w:rsidRPr="00A64A74">
        <w:t xml:space="preserve"> </w:t>
      </w:r>
      <w:r>
        <w:rPr>
          <w:lang w:val="en-US"/>
        </w:rPr>
        <w:t>tree</w:t>
      </w:r>
      <w:r w:rsidRPr="00A64A74">
        <w:t xml:space="preserve"> </w:t>
      </w:r>
      <w:r>
        <w:rPr>
          <w:lang w:val="en-US"/>
        </w:rPr>
        <w:t>pruning</w:t>
      </w:r>
      <w:r w:rsidRPr="00A64A74">
        <w:t>, -</w:t>
      </w:r>
      <w:r>
        <w:t xml:space="preserve"> этот механизм является значимым отличие алгоритма </w:t>
      </w:r>
      <w:r>
        <w:rPr>
          <w:lang w:val="en-US"/>
        </w:rPr>
        <w:t>CART</w:t>
      </w:r>
      <w:r w:rsidRPr="00A64A74">
        <w:t xml:space="preserve"> </w:t>
      </w:r>
      <w:r>
        <w:t>от других. Отсечение решает сразу две значительные проблемы:</w:t>
      </w:r>
    </w:p>
    <w:p w:rsidR="00A64A74" w:rsidRDefault="00A64A74" w:rsidP="001144D3">
      <w:pPr>
        <w:pStyle w:val="a3"/>
        <w:numPr>
          <w:ilvl w:val="0"/>
          <w:numId w:val="12"/>
        </w:numPr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A64A74">
        <w:rPr>
          <w:rFonts w:ascii="Times New Roman" w:eastAsiaTheme="minorEastAsia" w:hAnsi="Times New Roman" w:cs="Times New Roman"/>
          <w:sz w:val="28"/>
          <w:szCs w:val="28"/>
        </w:rPr>
        <w:t>олучение дерева оптимального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размера;</w:t>
      </w:r>
    </w:p>
    <w:p w:rsidR="00A64A74" w:rsidRDefault="00A64A74" w:rsidP="001144D3">
      <w:pPr>
        <w:pStyle w:val="a3"/>
        <w:numPr>
          <w:ilvl w:val="0"/>
          <w:numId w:val="12"/>
        </w:numPr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получение точной оценки вероятности ошибки.</w:t>
      </w:r>
    </w:p>
    <w:p w:rsidR="00C83CCF" w:rsidRDefault="0038778B" w:rsidP="002243E2">
      <w:pPr>
        <w:pStyle w:val="af0"/>
      </w:pPr>
      <w:r>
        <w:t xml:space="preserve">Обозначим </w:t>
      </w:r>
      <w:r w:rsidRPr="0038778B">
        <w:t>|</w:t>
      </w:r>
      <w:r>
        <w:rPr>
          <w:lang w:val="en-US"/>
        </w:rPr>
        <w:t>T</w:t>
      </w:r>
      <w:r w:rsidRPr="0038778B">
        <w:t>| -</w:t>
      </w:r>
      <w:r>
        <w:t xml:space="preserve"> число листов дерева, </w:t>
      </w:r>
      <w:r>
        <w:rPr>
          <w:lang w:val="en-US"/>
        </w:rPr>
        <w:t>R</w:t>
      </w:r>
      <w:r w:rsidRPr="0038778B">
        <w:t>(</w:t>
      </w:r>
      <w:r>
        <w:rPr>
          <w:lang w:val="en-US"/>
        </w:rPr>
        <w:t>T</w:t>
      </w:r>
      <w:r w:rsidRPr="0038778B">
        <w:t xml:space="preserve">) </w:t>
      </w:r>
      <w:r>
        <w:t>–</w:t>
      </w:r>
      <w:r w:rsidRPr="0038778B">
        <w:t xml:space="preserve"> </w:t>
      </w:r>
      <w:r>
        <w:t>ошибка классификации дерева. Определим полную стоимость дерева Т так:</w:t>
      </w:r>
    </w:p>
    <w:p w:rsidR="00264DE9" w:rsidRDefault="00264DE9" w:rsidP="001144D3">
      <w:pPr>
        <w:tabs>
          <w:tab w:val="left" w:pos="123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8778B" w:rsidRDefault="002243E2" w:rsidP="00264DE9">
      <w:pPr>
        <w:tabs>
          <w:tab w:val="left" w:pos="123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ins w:id="57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α </m:t>
            </m:r>
          </m:sub>
        </m:sSub>
        <m:d>
          <m:dPr>
            <m:ctrlPr>
              <w:ins w:id="58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w:ins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=R</m:t>
        </m:r>
        <m:d>
          <m:dPr>
            <m:ctrlPr>
              <w:ins w:id="59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w:ins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+α|T|</m:t>
        </m:r>
      </m:oMath>
      <w:r w:rsidR="0038778B" w:rsidRPr="0038778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(12)</w:t>
      </w:r>
    </w:p>
    <w:p w:rsidR="00264DE9" w:rsidRDefault="00264DE9" w:rsidP="00264DE9">
      <w:pPr>
        <w:tabs>
          <w:tab w:val="left" w:pos="1230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64DE9" w:rsidRDefault="0038778B" w:rsidP="001144D3">
      <w:pPr>
        <w:tabs>
          <w:tab w:val="left" w:pos="123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4DE9">
        <w:rPr>
          <w:rFonts w:ascii="Times New Roman" w:eastAsiaTheme="minorEastAsia" w:hAnsi="Times New Roman" w:cs="Times New Roman"/>
          <w:i/>
          <w:sz w:val="28"/>
          <w:szCs w:val="28"/>
        </w:rPr>
        <w:t>где α – некоторый параметр (возможно изменение от 0 до +∞)</w:t>
      </w:r>
      <w:r w:rsidR="001A3C8F" w:rsidRPr="00264DE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1A3C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8778B" w:rsidRDefault="001A3C8F" w:rsidP="002243E2">
      <w:pPr>
        <w:pStyle w:val="af0"/>
      </w:pPr>
      <w:r>
        <w:t xml:space="preserve">Полная стоимость дерева имеет две составляющие – ошибку классификации дерева и штраф за его сложность. Можно заметить, что с увеличением параметра α будет расти полная стоимость дерева. Поэтому в зависимости от α, менее ветвистое дерево, дает большую классификацию, может стоить меньше, чем дерево более ветвистое, но имеющие меньшую ошибку. </w:t>
      </w:r>
    </w:p>
    <w:p w:rsidR="001A3C8F" w:rsidRDefault="001A3C8F" w:rsidP="002243E2">
      <w:pPr>
        <w:pStyle w:val="af0"/>
      </w:pPr>
      <w:r>
        <w:t xml:space="preserve">Определим </w:t>
      </w:r>
      <m:oMath>
        <m:sSub>
          <m:sSubPr>
            <m:ctrlPr>
              <w:ins w:id="60" w:author="Tatyana" w:date="2018-11-15T12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1A3C8F">
        <w:t xml:space="preserve"> – </w:t>
      </w:r>
      <w:r>
        <w:t>максимальное по величине дерево, которое предстоит обрезать. Если задать значение α, то будем иметь наименьшее поддерево Т(α), для которого выполняются несколько условий:</w:t>
      </w:r>
    </w:p>
    <w:p w:rsidR="002243E2" w:rsidRDefault="009D34AD" w:rsidP="002243E2">
      <w:pPr>
        <w:pStyle w:val="a3"/>
        <w:numPr>
          <w:ilvl w:val="0"/>
          <w:numId w:val="13"/>
        </w:numPr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43E2">
        <w:rPr>
          <w:rFonts w:ascii="Times New Roman" w:eastAsiaTheme="minorEastAsia" w:hAnsi="Times New Roman" w:cs="Times New Roman"/>
          <w:sz w:val="28"/>
          <w:szCs w:val="28"/>
        </w:rPr>
        <w:t xml:space="preserve">Условие сообщает, о том, что не существует такого поддерева  </w:t>
      </w:r>
      <m:oMath>
        <m:sSub>
          <m:sSubPr>
            <m:ctrlPr>
              <w:ins w:id="61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2243E2">
        <w:rPr>
          <w:rFonts w:ascii="Times New Roman" w:eastAsiaTheme="minorEastAsia" w:hAnsi="Times New Roman" w:cs="Times New Roman"/>
          <w:sz w:val="28"/>
          <w:szCs w:val="28"/>
        </w:rPr>
        <w:t xml:space="preserve">, которое имело бы наименьшую стоимость, 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d>
          <m:dPr>
            <m:ctrlPr>
              <w:ins w:id="62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w:ins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</m:oMath>
      <w:r w:rsidR="002243E2">
        <w:rPr>
          <w:rFonts w:ascii="Times New Roman" w:eastAsiaTheme="minorEastAsia" w:hAnsi="Times New Roman" w:cs="Times New Roman"/>
          <w:sz w:val="28"/>
          <w:szCs w:val="28"/>
        </w:rPr>
        <w:t xml:space="preserve"> при заданном значение α</w:t>
      </w:r>
      <w:r w:rsidRPr="002243E2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9D34AD" w:rsidRPr="002243E2" w:rsidRDefault="009D34AD" w:rsidP="002243E2">
      <w:pPr>
        <w:pStyle w:val="a3"/>
        <w:numPr>
          <w:ilvl w:val="0"/>
          <w:numId w:val="13"/>
        </w:numPr>
        <w:tabs>
          <w:tab w:val="left" w:pos="1230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43E2">
        <w:rPr>
          <w:rFonts w:ascii="Times New Roman" w:eastAsiaTheme="minorEastAsia" w:hAnsi="Times New Roman" w:cs="Times New Roman"/>
          <w:sz w:val="28"/>
          <w:szCs w:val="28"/>
        </w:rPr>
        <w:lastRenderedPageBreak/>
        <w:t>Если существует больше одного поддерева, имеющих полную стоимость, т</w:t>
      </w:r>
      <w:r w:rsidR="002243E2">
        <w:rPr>
          <w:rFonts w:ascii="Times New Roman" w:eastAsiaTheme="minorEastAsia" w:hAnsi="Times New Roman" w:cs="Times New Roman"/>
          <w:sz w:val="28"/>
          <w:szCs w:val="28"/>
        </w:rPr>
        <w:t>о мы выбираем наименьшее дерево</w:t>
      </w:r>
      <w:r w:rsidRPr="002243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34AD" w:rsidRDefault="009D34AD" w:rsidP="002243E2">
      <w:pPr>
        <w:pStyle w:val="af0"/>
      </w:pPr>
      <w:r>
        <w:t xml:space="preserve">Несмотря на то, что параметр α имеет бесконечное множество значений, существует конечное множество поддеревьев дерева </w:t>
      </w:r>
      <m:oMath>
        <m:sSub>
          <m:sSubPr>
            <m:ctrlPr>
              <w:ins w:id="63" w:author="Tatyana" w:date="2018-11-15T12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, поэтому можно создать последовательность поддеревьев:</w:t>
      </w:r>
    </w:p>
    <w:p w:rsidR="002243E2" w:rsidRDefault="002243E2" w:rsidP="002243E2">
      <w:pPr>
        <w:pStyle w:val="af0"/>
      </w:pPr>
    </w:p>
    <w:p w:rsidR="002243E2" w:rsidRDefault="002243E2" w:rsidP="001144D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w:r w:rsidR="009D34AD" w:rsidRPr="009D3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proofErr w:type="gramStart"/>
      <w:r w:rsidR="009D34AD" w:rsidRPr="009D34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="009D34AD" w:rsidRPr="009D3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&gt;</w:t>
      </w:r>
      <w:proofErr w:type="gramEnd"/>
      <w:r w:rsidR="009D34AD" w:rsidRPr="009D3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T</w:t>
      </w:r>
      <w:r w:rsidR="009D34AD" w:rsidRPr="009D34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="009D34AD" w:rsidRPr="009D3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&gt; T</w:t>
      </w:r>
      <w:r w:rsidR="009D34AD" w:rsidRPr="009D34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3</w:t>
      </w:r>
      <w:r w:rsidR="009D34AD" w:rsidRPr="009D3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&gt;...&gt; {t</w:t>
      </w:r>
      <w:r w:rsidR="009D34AD" w:rsidRPr="009D34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="009D34AD" w:rsidRPr="009D3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w:r w:rsidR="00361D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(13)</w:t>
      </w:r>
    </w:p>
    <w:p w:rsidR="002243E2" w:rsidRDefault="002243E2" w:rsidP="001144D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D34AD" w:rsidRPr="002243E2" w:rsidRDefault="00361DA4" w:rsidP="001144D3">
      <w:pPr>
        <w:shd w:val="clear" w:color="auto" w:fill="FFFFFF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243E2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(где t</w:t>
      </w:r>
      <w:r w:rsidRPr="002243E2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 xml:space="preserve">1 </w:t>
      </w:r>
      <w:r w:rsidRPr="002243E2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корневой узел дерева) такую, </w:t>
      </w:r>
      <w:r w:rsidR="002243E2" w:rsidRPr="002243E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243E2">
        <w:rPr>
          <w:rFonts w:ascii="Times New Roman" w:eastAsiaTheme="minorEastAsia" w:hAnsi="Times New Roman" w:cs="Times New Roman"/>
          <w:i/>
          <w:sz w:val="28"/>
          <w:szCs w:val="28"/>
        </w:rPr>
        <w:t xml:space="preserve">что </w:t>
      </w:r>
      <m:oMath>
        <m:sSub>
          <m:sSubPr>
            <m:ctrlPr>
              <w:ins w:id="64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243E2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наименьшее поддерево для </w:t>
      </w:r>
      <w:r w:rsidRPr="002243E2">
        <w:rPr>
          <w:rFonts w:ascii="Times New Roman" w:hAnsi="Times New Roman" w:cs="Times New Roman"/>
          <w:i/>
          <w:sz w:val="28"/>
          <w:szCs w:val="28"/>
        </w:rPr>
        <w:t xml:space="preserve">α </w:t>
      </w:r>
      <w:r w:rsidRPr="002243E2">
        <w:rPr>
          <w:rFonts w:ascii="Cambria Math" w:hAnsi="Cambria Math" w:cs="Cambria Math"/>
          <w:i/>
          <w:sz w:val="28"/>
          <w:szCs w:val="28"/>
        </w:rPr>
        <w:t>∈</w:t>
      </w:r>
      <w:r w:rsidRPr="002243E2">
        <w:rPr>
          <w:rFonts w:ascii="Times New Roman" w:hAnsi="Times New Roman" w:cs="Times New Roman"/>
          <w:i/>
          <w:sz w:val="28"/>
          <w:szCs w:val="28"/>
        </w:rPr>
        <w:t xml:space="preserve"> [αk, αk+1). </w:t>
      </w:r>
    </w:p>
    <w:p w:rsidR="00361DA4" w:rsidRDefault="00361DA4" w:rsidP="002243E2">
      <w:pPr>
        <w:pStyle w:val="af0"/>
      </w:pPr>
      <w:r>
        <w:t xml:space="preserve">Первое дерево в этой последовательности – наименьшее поддерево дерева </w:t>
      </w:r>
      <m:oMath>
        <m:sSub>
          <m:sSubPr>
            <m:ctrlPr>
              <w:ins w:id="65" w:author="Tatyana" w:date="2018-11-15T12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B054C0">
        <w:t xml:space="preserve"> имеющую</w:t>
      </w:r>
      <w:r>
        <w:t xml:space="preserve"> такую же ошибку классификации, получим, что </w:t>
      </w:r>
      <m:oMath>
        <m:sSub>
          <m:sSubPr>
            <m:ctrlPr>
              <w:ins w:id="66" w:author="Tatyana" w:date="2018-11-15T12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=T(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/>
          </w:rPr>
          <m:t>=0</m:t>
        </m:r>
        <m:r>
          <w:rPr>
            <w:rFonts w:ascii="Cambria Math" w:hAnsi="Cambria Math"/>
          </w:rPr>
          <m:t>)</m:t>
        </m:r>
      </m:oMath>
      <w:r>
        <w:t xml:space="preserve">. Другими словами, если разбиение идет до тех пор пока в каждом узле не останется только один класс, то </w:t>
      </w:r>
      <m:oMath>
        <m:sSub>
          <m:sSubPr>
            <m:ctrlPr>
              <w:ins w:id="67" w:author="Tatyana" w:date="2018-11-15T12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ins w:id="68" w:author="Tatyana" w:date="2018-11-15T12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.</w:t>
      </w:r>
    </w:p>
    <w:p w:rsidR="00B054C0" w:rsidRPr="002243E2" w:rsidRDefault="00361DA4" w:rsidP="002243E2">
      <w:pPr>
        <w:pStyle w:val="af0"/>
      </w:pPr>
      <w:r>
        <w:t>Выбор финального дерева заключается в выборе лучшего дерева из последовательности деревьев. С</w:t>
      </w:r>
      <w:r w:rsidR="00B054C0">
        <w:t>тоит отметить, что при отсечении</w:t>
      </w:r>
      <w:r>
        <w:t xml:space="preserve"> ветвей</w:t>
      </w:r>
      <w:r w:rsidR="00B054C0">
        <w:t>,</w:t>
      </w:r>
      <w:r>
        <w:t xml:space="preserve"> дерева использовались только первоначальные данные (если быть точнее, то даже не сами данные, а количество </w:t>
      </w:r>
      <w:r w:rsidR="00B054C0">
        <w:t>примеров, каждого класса</w:t>
      </w:r>
      <w:r>
        <w:t>)</w:t>
      </w:r>
      <w:r w:rsidR="00B054C0">
        <w:t xml:space="preserve">. Зачастую, наиболее эффективным вариантом проверки финального дерева является тестирование на тестовой выборке (качество тестирование в таком случае зависит от объема тестовой информации). Иногда можно наблюдать некоторые ошибки в составление, чтобы уменьшить эту нестабильность, </w:t>
      </w:r>
      <w:r w:rsidR="00B054C0">
        <w:rPr>
          <w:lang w:val="en-US"/>
        </w:rPr>
        <w:t>CART</w:t>
      </w:r>
      <w:r w:rsidR="00B054C0" w:rsidRPr="00B054C0">
        <w:t xml:space="preserve"> </w:t>
      </w:r>
      <w:r w:rsidR="00B054C0">
        <w:t>использует (1</w:t>
      </w:r>
      <w:r w:rsidR="002243E2">
        <w:t xml:space="preserve"> </w:t>
      </w:r>
      <w:r w:rsidR="00B054C0">
        <w:t xml:space="preserve">- </w:t>
      </w:r>
      <m:oMath>
        <m:r>
          <w:rPr>
            <w:rFonts w:ascii="Cambria Math" w:hAnsi="Cambria Math"/>
          </w:rPr>
          <m:t>SE</m:t>
        </m:r>
      </m:oMath>
      <w:r w:rsidR="00B054C0">
        <w:t>)</w:t>
      </w:r>
      <w:r w:rsidR="00B054C0" w:rsidRPr="00B054C0">
        <w:t xml:space="preserve"> </w:t>
      </w:r>
      <w:r w:rsidR="00B054C0">
        <w:t>–</w:t>
      </w:r>
      <w:r w:rsidR="00B054C0" w:rsidRPr="00B054C0">
        <w:t xml:space="preserve"> </w:t>
      </w:r>
      <w:r w:rsidR="00B054C0">
        <w:t xml:space="preserve">правило: </w:t>
      </w:r>
      <w:r w:rsidR="00B054C0">
        <w:rPr>
          <w:rFonts w:eastAsiaTheme="minorEastAsia"/>
        </w:rPr>
        <w:t xml:space="preserve">выбирается минимальное по размеру дерево с </w:t>
      </w:r>
      <m:oMath>
        <m:sSup>
          <m:sSupPr>
            <m:ctrlPr>
              <w:ins w:id="69" w:author="Tatyana" w:date="2018-11-15T12:55:00Z">
                <w:rPr>
                  <w:rFonts w:ascii="Cambria Math" w:eastAsiaTheme="minorEastAsia" w:hAnsi="Cambria Math"/>
                  <w:i/>
                </w:rPr>
              </w:ins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ts</m:t>
            </m:r>
          </m:sup>
        </m:sSup>
      </m:oMath>
      <w:r w:rsidR="00B054C0" w:rsidRPr="00B054C0">
        <w:rPr>
          <w:rFonts w:eastAsiaTheme="minorEastAsia"/>
        </w:rPr>
        <w:t xml:space="preserve"> </w:t>
      </w:r>
      <w:r w:rsidR="00B054C0">
        <w:rPr>
          <w:rFonts w:eastAsiaTheme="minorEastAsia"/>
        </w:rPr>
        <w:t xml:space="preserve">в пределах интервала </w:t>
      </w:r>
      <w:r w:rsidR="00B054C0">
        <w:t xml:space="preserve"> </w:t>
      </w:r>
      <w:r w:rsidR="00B054C0" w:rsidRPr="00B054C0">
        <w:t>[</w:t>
      </w:r>
      <w:r w:rsidR="00B054C0" w:rsidRPr="00B054C0">
        <w:rPr>
          <w:lang w:val="en-US"/>
        </w:rPr>
        <w:t>min</w:t>
      </w:r>
      <w:r w:rsidR="00B054C0" w:rsidRPr="00B054C0">
        <w:t xml:space="preserve"> </w:t>
      </w:r>
      <m:oMath>
        <m:sSup>
          <m:sSupPr>
            <m:ctrlPr>
              <w:ins w:id="70" w:author="Tatyana" w:date="2018-11-15T12:55:00Z">
                <w:rPr>
                  <w:rFonts w:ascii="Cambria Math" w:eastAsiaTheme="minorEastAsia" w:hAnsi="Cambria Math"/>
                  <w:i/>
                </w:rPr>
              </w:ins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ts</m:t>
            </m:r>
          </m:sup>
        </m:sSup>
      </m:oMath>
      <w:r w:rsidR="00B054C0" w:rsidRPr="00B054C0">
        <w:t xml:space="preserve">, </w:t>
      </w:r>
      <w:r w:rsidR="00B054C0" w:rsidRPr="00B054C0">
        <w:rPr>
          <w:lang w:val="en-US"/>
        </w:rPr>
        <w:t>min</w:t>
      </w:r>
      <w:r w:rsidR="00B054C0" w:rsidRPr="00B054C0">
        <w:t xml:space="preserve"> </w:t>
      </w:r>
      <m:oMath>
        <m:sSup>
          <m:sSupPr>
            <m:ctrlPr>
              <w:ins w:id="71" w:author="Tatyana" w:date="2018-11-15T12:55:00Z">
                <w:rPr>
                  <w:rFonts w:ascii="Cambria Math" w:eastAsiaTheme="minorEastAsia" w:hAnsi="Cambria Math"/>
                  <w:i/>
                </w:rPr>
              </w:ins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ts</m:t>
            </m:r>
          </m:sup>
        </m:sSup>
      </m:oMath>
      <w:r w:rsidR="00B054C0" w:rsidRPr="00B054C0">
        <w:t xml:space="preserve"> +</w:t>
      </w:r>
      <m:oMath>
        <m:r>
          <w:rPr>
            <w:rFonts w:ascii="Cambria Math" w:eastAsiaTheme="minorEastAsia" w:hAnsi="Cambria Math"/>
          </w:rPr>
          <m:t xml:space="preserve"> SE</m:t>
        </m:r>
      </m:oMath>
      <w:r w:rsidR="00B054C0" w:rsidRPr="00B054C0">
        <w:t xml:space="preserve">], </w:t>
      </w:r>
      <w:r w:rsidR="00B054C0">
        <w:t xml:space="preserve">где </w:t>
      </w:r>
      <m:oMath>
        <m:sSup>
          <m:sSupPr>
            <m:ctrlPr>
              <w:ins w:id="72" w:author="Tatyana" w:date="2018-11-15T12:55:00Z">
                <w:rPr>
                  <w:rFonts w:ascii="Cambria Math" w:eastAsiaTheme="minorEastAsia" w:hAnsi="Cambria Math"/>
                  <w:i/>
                </w:rPr>
              </w:ins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ts</m:t>
            </m:r>
          </m:sup>
        </m:sSup>
      </m:oMath>
      <w:r w:rsidR="00B054C0">
        <w:rPr>
          <w:rFonts w:eastAsiaTheme="minorEastAsia"/>
        </w:rPr>
        <w:t xml:space="preserve">- ошибка классификации дерева, а </w:t>
      </w:r>
      <m:oMath>
        <m:r>
          <w:rPr>
            <w:rFonts w:ascii="Cambria Math" w:eastAsiaTheme="minorEastAsia" w:hAnsi="Cambria Math"/>
          </w:rPr>
          <m:t>SE</m:t>
        </m:r>
      </m:oMath>
      <w:r w:rsidR="00B054C0">
        <w:rPr>
          <w:rFonts w:eastAsiaTheme="minorEastAsia"/>
        </w:rPr>
        <w:t xml:space="preserve"> – стандартная ошибка, являющаяся оценкой ошибки реальной:</w:t>
      </w:r>
    </w:p>
    <w:p w:rsidR="00264DE9" w:rsidRDefault="00264DE9" w:rsidP="001144D3">
      <w:pPr>
        <w:shd w:val="clear" w:color="auto" w:fill="FFFFFF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D34AD" w:rsidRDefault="002243E2" w:rsidP="002243E2">
      <w:pPr>
        <w:tabs>
          <w:tab w:val="left" w:pos="123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SE</m:t>
        </m:r>
        <m:d>
          <m:dPr>
            <m:ctrlPr>
              <w:ins w:id="73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w:ins>
            </m:ctrlPr>
          </m:dPr>
          <m:e>
            <m:sSup>
              <m:sSupPr>
                <m:ctrlPr>
                  <w:ins w:id="74" w:author="Tatyana" w:date="2018-11-15T12:55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w:ins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ts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ins w:id="75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w:ins>
            </m:ctrlPr>
          </m:radPr>
          <m:deg/>
          <m:e>
            <m:f>
              <m:fPr>
                <m:ctrlPr>
                  <w:ins w:id="76" w:author="Tatyana" w:date="2018-11-15T12:55:00Z"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w:ins>
                </m:ctrlPr>
              </m:fPr>
              <m:num>
                <m:sSup>
                  <m:sSupPr>
                    <m:ctrlPr>
                      <w:ins w:id="77" w:author="Tatyana" w:date="2018-11-15T12:55:00Z"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w:ins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ins w:id="78" w:author="Tatyana" w:date="2018-11-15T12:55:00Z"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w:ins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num>
              <m:den>
                <m:sSub>
                  <m:sSubPr>
                    <m:ctrlPr>
                      <w:ins w:id="79" w:author="Tatyana" w:date="2018-11-15T12:55:00Z"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test</m:t>
                    </m:r>
                  </m:sub>
                </m:sSub>
              </m:den>
            </m:f>
          </m:e>
        </m:rad>
      </m:oMath>
      <w:r w:rsidR="00307948" w:rsidRPr="00307948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(14)</w:t>
      </w:r>
    </w:p>
    <w:p w:rsidR="00264DE9" w:rsidRDefault="00264DE9" w:rsidP="001144D3">
      <w:pPr>
        <w:tabs>
          <w:tab w:val="left" w:pos="123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07948" w:rsidRPr="00264DE9" w:rsidRDefault="00307948" w:rsidP="001144D3">
      <w:pPr>
        <w:tabs>
          <w:tab w:val="left" w:pos="1230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64DE9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где </w:t>
      </w:r>
      <m:oMath>
        <m:sSub>
          <m:sSubPr>
            <m:ctrlPr>
              <w:ins w:id="80" w:author="Tatyana" w:date="2018-11-15T12:55:00Z"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b>
        </m:sSub>
      </m:oMath>
      <w:r w:rsidRPr="00264DE9">
        <w:rPr>
          <w:rFonts w:ascii="Times New Roman" w:eastAsiaTheme="minorEastAsia" w:hAnsi="Times New Roman" w:cs="Times New Roman"/>
          <w:i/>
          <w:sz w:val="28"/>
          <w:szCs w:val="28"/>
        </w:rPr>
        <w:t>- число примеров.</w:t>
      </w:r>
    </w:p>
    <w:p w:rsidR="00307948" w:rsidRDefault="00307948" w:rsidP="001144D3">
      <w:pPr>
        <w:tabs>
          <w:tab w:val="left" w:pos="123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CART</w:t>
      </w:r>
      <w:r w:rsidRPr="003079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хорошо сочетает в себе результативность построенных моделей, а, так же, высокую скорость их построения. Так же имеет свои уникальные методы обработки пропущенных значений и построения оптимального дерева.</w:t>
      </w:r>
    </w:p>
    <w:p w:rsidR="00C130AA" w:rsidRDefault="00C130AA" w:rsidP="001144D3">
      <w:pPr>
        <w:tabs>
          <w:tab w:val="left" w:pos="123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130AA" w:rsidRPr="00C130AA" w:rsidRDefault="00C130AA" w:rsidP="00C130AA">
      <w:pPr>
        <w:pStyle w:val="a3"/>
        <w:numPr>
          <w:ilvl w:val="0"/>
          <w:numId w:val="10"/>
        </w:numPr>
        <w:tabs>
          <w:tab w:val="left" w:pos="123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CHAID (</w:t>
      </w:r>
      <w:r>
        <w:rPr>
          <w:rFonts w:ascii="Times New Roman" w:eastAsiaTheme="minorEastAsia" w:hAnsi="Times New Roman" w:cs="Times New Roman"/>
          <w:sz w:val="28"/>
          <w:szCs w:val="28"/>
        </w:rPr>
        <w:t>Хи-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квадарат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C130AA" w:rsidRDefault="002370E5" w:rsidP="002243E2">
      <w:pPr>
        <w:pStyle w:val="af0"/>
      </w:pPr>
      <w:r>
        <w:tab/>
        <w:t xml:space="preserve">Чтобы построить дерево решений с помощью данного алгоритма, нужны зависимая (имеет две категории) и независимая (используется для разделения атрибутов на группы) переменные. </w:t>
      </w:r>
    </w:p>
    <w:p w:rsidR="002370E5" w:rsidRDefault="002370E5" w:rsidP="002243E2">
      <w:pPr>
        <w:pStyle w:val="af0"/>
      </w:pPr>
      <w:r>
        <w:tab/>
      </w:r>
      <w:r>
        <w:rPr>
          <w:lang w:val="en-US"/>
        </w:rPr>
        <w:t>CHAID</w:t>
      </w:r>
      <w:r w:rsidRPr="002370E5">
        <w:t xml:space="preserve"> </w:t>
      </w:r>
      <w:r>
        <w:t>основан на критерии Хи-квадрат, которые позволяет нам определять, связаны ли статистически две пере</w:t>
      </w:r>
      <w:r w:rsidR="00E109F0">
        <w:t>менные</w:t>
      </w:r>
      <w:r>
        <w:t>. Алгоритм определяет, как лучше сгруппировать категории каждой независимой переменной, так чтобы значен</w:t>
      </w:r>
      <w:r w:rsidR="00E109F0">
        <w:t>ие Хи-квадрат было максимальным.</w:t>
      </w:r>
      <w:r>
        <w:t xml:space="preserve"> </w:t>
      </w:r>
      <w:r w:rsidR="00E109F0">
        <w:t xml:space="preserve">Это </w:t>
      </w:r>
      <w:r>
        <w:t>позволяет определить насколько независимые переменные отличны друг от друга.</w:t>
      </w:r>
    </w:p>
    <w:p w:rsidR="002370E5" w:rsidRDefault="002370E5" w:rsidP="002243E2">
      <w:pPr>
        <w:pStyle w:val="af0"/>
      </w:pPr>
      <w:r>
        <w:t>Таким образом, получаем дерево, листьями которого являются группы с максимально различными значениями зависимой переменной. По такому дереву легко определить в какой из группы интересующий нас признак максимален.</w:t>
      </w:r>
    </w:p>
    <w:p w:rsidR="00C8372D" w:rsidRDefault="00793BFA" w:rsidP="001144D3">
      <w:pPr>
        <w:pStyle w:val="2"/>
        <w:spacing w:after="0" w:line="360" w:lineRule="auto"/>
        <w:jc w:val="both"/>
      </w:pPr>
      <w:bookmarkStart w:id="81" w:name="_Toc194254258"/>
      <w:r>
        <w:t>2.2.  Пример построения</w:t>
      </w:r>
      <w:r w:rsidR="00C8372D">
        <w:t xml:space="preserve"> дерева решений</w:t>
      </w:r>
      <w:bookmarkEnd w:id="81"/>
      <w:r w:rsidR="00C8372D">
        <w:t xml:space="preserve"> </w:t>
      </w:r>
    </w:p>
    <w:p w:rsidR="002243E2" w:rsidRPr="002243E2" w:rsidRDefault="002243E2" w:rsidP="002243E2"/>
    <w:p w:rsidR="00C25B42" w:rsidRDefault="00C8372D" w:rsidP="002243E2">
      <w:pPr>
        <w:pStyle w:val="af0"/>
      </w:pPr>
      <w:r>
        <w:t xml:space="preserve">Рассмотрим на простом примере общие принципы построения дерева </w:t>
      </w:r>
      <w:r w:rsidR="00C25B42">
        <w:t>решений «Выдать ли кредит?».</w:t>
      </w:r>
    </w:p>
    <w:p w:rsidR="00C25B42" w:rsidRDefault="00C25B42" w:rsidP="002243E2">
      <w:pPr>
        <w:pStyle w:val="af0"/>
      </w:pPr>
      <w:r>
        <w:t>Внутренние узлы дерева (возраст, доход и образование) эти атрибуты называются атрибутами расщепления или прогнозирующими. Листы или конечные узды дерева, являются метками класса, которые определяют итог «выдать» или «не выдать» кредит.</w:t>
      </w:r>
    </w:p>
    <w:p w:rsidR="00C25B42" w:rsidRDefault="00C25B42" w:rsidP="002243E2">
      <w:pPr>
        <w:pStyle w:val="af0"/>
      </w:pPr>
      <w:r>
        <w:lastRenderedPageBreak/>
        <w:t xml:space="preserve">Каждая ветвь дерева, идущая от внутреннего узла, отмечена предикатом расщепления. </w:t>
      </w:r>
      <w:r w:rsidR="00F81A14">
        <w:t xml:space="preserve">Существует особенность предикатов расщепления: каждая запись использует единственный и уникальный путь от корня дерева только к одному узлу-решению. Объединенная информация об атрибутах расщепления в узле называется критерием расщепления. </w:t>
      </w:r>
    </w:p>
    <w:p w:rsidR="00385F5B" w:rsidRPr="00DA4757" w:rsidRDefault="00DA4757" w:rsidP="002243E2">
      <w:pPr>
        <w:pStyle w:val="af0"/>
      </w:pPr>
      <w:r>
        <w:t xml:space="preserve">В начале выбираем атрибут </w:t>
      </w:r>
      <w:r>
        <w:rPr>
          <w:lang w:val="en-US"/>
        </w:rPr>
        <w:t>Q</w:t>
      </w:r>
      <w:r>
        <w:t xml:space="preserve"> </w:t>
      </w:r>
      <w:r w:rsidRPr="00DA4757">
        <w:t>(</w:t>
      </w:r>
      <w:r>
        <w:t xml:space="preserve">возраст </w:t>
      </w:r>
      <w:r w:rsidRPr="00DA4757">
        <w:t>&gt;35)</w:t>
      </w:r>
      <w:r>
        <w:t xml:space="preserve"> и поместить его в корневой узел. Затем, просматриваем пример и для каждого значения атрибута </w:t>
      </w:r>
      <w:proofErr w:type="spellStart"/>
      <w:r>
        <w:rPr>
          <w:lang w:val="en-US"/>
        </w:rPr>
        <w:t>i</w:t>
      </w:r>
      <w:proofErr w:type="spellEnd"/>
      <w:r w:rsidRPr="00DA4757">
        <w:t xml:space="preserve"> (</w:t>
      </w:r>
      <w:r>
        <w:t>в нашем случае чаще всего встречается «да» и «нет»</w:t>
      </w:r>
      <w:r w:rsidRPr="00DA4757">
        <w:t>)</w:t>
      </w:r>
      <w:r>
        <w:t xml:space="preserve"> выбираем только те, для которых </w:t>
      </w:r>
      <w:r>
        <w:rPr>
          <w:lang w:val="en-US"/>
        </w:rPr>
        <w:t>Q</w:t>
      </w:r>
      <w:r w:rsidRPr="00DA4757">
        <w:t>=</w:t>
      </w:r>
      <w:proofErr w:type="spellStart"/>
      <w:r>
        <w:rPr>
          <w:lang w:val="en-US"/>
        </w:rPr>
        <w:t>i</w:t>
      </w:r>
      <w:proofErr w:type="spellEnd"/>
      <w:r w:rsidRPr="00DA4757">
        <w:t xml:space="preserve">. </w:t>
      </w:r>
      <w:r>
        <w:t>Далее, рекурсивно строим дерево принятия решений.</w:t>
      </w:r>
    </w:p>
    <w:p w:rsidR="00C25B42" w:rsidRDefault="00C25B42" w:rsidP="002243E2">
      <w:pPr>
        <w:pStyle w:val="af0"/>
      </w:pPr>
      <w:r>
        <w:t xml:space="preserve">  </w:t>
      </w:r>
    </w:p>
    <w:p w:rsidR="00A62917" w:rsidRDefault="00C25B42" w:rsidP="002243E2">
      <w:pPr>
        <w:tabs>
          <w:tab w:val="left" w:pos="123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34D9">
        <w:rPr>
          <w:noProof/>
          <w:sz w:val="28"/>
          <w:szCs w:val="28"/>
          <w:lang w:eastAsia="ru-RU"/>
        </w:rPr>
        <w:drawing>
          <wp:inline distT="0" distB="0" distL="0" distR="0" wp14:anchorId="76B7E947" wp14:editId="087D3944">
            <wp:extent cx="3838575" cy="356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F2" w:rsidRDefault="00873BF2" w:rsidP="002243E2">
      <w:pPr>
        <w:tabs>
          <w:tab w:val="left" w:pos="123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5B42" w:rsidRPr="00873BF2" w:rsidRDefault="00C25B42" w:rsidP="002243E2">
      <w:pPr>
        <w:suppressAutoHyphen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73BF2">
        <w:rPr>
          <w:rFonts w:ascii="Times New Roman" w:hAnsi="Times New Roman" w:cs="Times New Roman"/>
          <w:sz w:val="28"/>
          <w:szCs w:val="28"/>
        </w:rPr>
        <w:t>Рис. 3 Дерево решений "Выдавать ли кредит?"</w:t>
      </w:r>
      <w:r w:rsidR="00DA6F9D" w:rsidRPr="00873BF2">
        <w:rPr>
          <w:rFonts w:ascii="Times New Roman" w:hAnsi="Times New Roman" w:cs="Times New Roman"/>
          <w:sz w:val="28"/>
          <w:szCs w:val="28"/>
        </w:rPr>
        <w:t xml:space="preserve"> [1]</w:t>
      </w:r>
    </w:p>
    <w:p w:rsidR="00C25B42" w:rsidRPr="00DA4757" w:rsidRDefault="00DA4757" w:rsidP="00873BF2">
      <w:pPr>
        <w:pStyle w:val="af0"/>
        <w:spacing w:before="240"/>
      </w:pPr>
      <w:r>
        <w:t xml:space="preserve">Основная проблема, чаще всего, кроется в первом шаге – по какому принципу выбирается каждый следующий атрибут </w:t>
      </w:r>
      <w:r>
        <w:rPr>
          <w:lang w:val="en-US"/>
        </w:rPr>
        <w:t>Q</w:t>
      </w:r>
      <w:r w:rsidRPr="00DA4757">
        <w:t xml:space="preserve">. </w:t>
      </w:r>
      <w:r>
        <w:t>Для этого сформировали несколько частных алгоритмов принятия решений.</w:t>
      </w:r>
    </w:p>
    <w:p w:rsidR="00C65A73" w:rsidRDefault="00634984" w:rsidP="00DA6F9D">
      <w:pPr>
        <w:pStyle w:val="2"/>
        <w:spacing w:line="360" w:lineRule="auto"/>
        <w:jc w:val="both"/>
      </w:pPr>
      <w:bookmarkStart w:id="82" w:name="_Toc194254259"/>
      <w:r>
        <w:lastRenderedPageBreak/>
        <w:t>2.3</w:t>
      </w:r>
      <w:r w:rsidR="00C65A73">
        <w:t>. Преимущества применения деревьев решений</w:t>
      </w:r>
      <w:bookmarkEnd w:id="82"/>
    </w:p>
    <w:p w:rsidR="00C65A73" w:rsidRDefault="00C65A73" w:rsidP="002243E2">
      <w:pPr>
        <w:pStyle w:val="af0"/>
      </w:pPr>
      <w:r>
        <w:t>Метод деревьев решений является одним из важных инструментов в работе многих специалистов, занимающихся анализом данных, благодаря значительному количеству достоинств:</w:t>
      </w:r>
    </w:p>
    <w:p w:rsidR="00C65A73" w:rsidRDefault="00BA723C" w:rsidP="001144D3">
      <w:pPr>
        <w:pStyle w:val="a3"/>
        <w:numPr>
          <w:ilvl w:val="2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 для восприятия. Результат построения легко понимается пользователем. Наглядно показывает, почему тот или иной объект отнесен именно к этому классу</w:t>
      </w:r>
      <w:r w:rsidR="00C65A73" w:rsidRPr="00793BFA">
        <w:rPr>
          <w:rFonts w:ascii="Times New Roman" w:hAnsi="Times New Roman" w:cs="Times New Roman"/>
          <w:sz w:val="28"/>
          <w:szCs w:val="28"/>
        </w:rPr>
        <w:t>;</w:t>
      </w:r>
    </w:p>
    <w:p w:rsidR="00BA723C" w:rsidRDefault="00BA723C" w:rsidP="001144D3">
      <w:pPr>
        <w:pStyle w:val="a3"/>
        <w:numPr>
          <w:ilvl w:val="2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 не требует выбора входных атрибутов. Для построения применяются все атрибуты, алгоритм сам вычисляет наиболее значимые на их основе и строится дерево решений;</w:t>
      </w:r>
    </w:p>
    <w:p w:rsidR="00BA723C" w:rsidRPr="00793BFA" w:rsidRDefault="00BA723C" w:rsidP="001144D3">
      <w:pPr>
        <w:pStyle w:val="a3"/>
        <w:numPr>
          <w:ilvl w:val="2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Гибкость. Деревья решений позволяют работать с непрерывными и символьными целевыми признаками, что позволяет деревьям решений применятся в самых различных задачах;</w:t>
      </w:r>
    </w:p>
    <w:p w:rsidR="00C65A73" w:rsidRPr="00793BFA" w:rsidRDefault="00C65A73" w:rsidP="001144D3">
      <w:pPr>
        <w:pStyle w:val="a3"/>
        <w:numPr>
          <w:ilvl w:val="2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3BFA">
        <w:rPr>
          <w:rFonts w:ascii="Times New Roman" w:hAnsi="Times New Roman" w:cs="Times New Roman"/>
          <w:sz w:val="28"/>
          <w:szCs w:val="28"/>
        </w:rPr>
        <w:t>организация правил в сферах, где эксперту трудно формализовать свои знания;</w:t>
      </w:r>
    </w:p>
    <w:p w:rsidR="00C65A73" w:rsidRPr="00793BFA" w:rsidRDefault="00C65A73" w:rsidP="001144D3">
      <w:pPr>
        <w:pStyle w:val="a3"/>
        <w:numPr>
          <w:ilvl w:val="2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3BFA">
        <w:rPr>
          <w:rFonts w:ascii="Times New Roman" w:hAnsi="Times New Roman" w:cs="Times New Roman"/>
          <w:sz w:val="28"/>
          <w:szCs w:val="28"/>
        </w:rPr>
        <w:t>интуитивно понятная классификационная модель;</w:t>
      </w:r>
    </w:p>
    <w:p w:rsidR="00C65A73" w:rsidRPr="00793BFA" w:rsidRDefault="00C65A73" w:rsidP="001144D3">
      <w:pPr>
        <w:pStyle w:val="a3"/>
        <w:numPr>
          <w:ilvl w:val="2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3BFA">
        <w:rPr>
          <w:rFonts w:ascii="Times New Roman" w:hAnsi="Times New Roman" w:cs="Times New Roman"/>
          <w:sz w:val="28"/>
          <w:szCs w:val="28"/>
        </w:rPr>
        <w:t>достаточно высокая точно прогноз;</w:t>
      </w:r>
    </w:p>
    <w:p w:rsidR="00C65A73" w:rsidRPr="00793BFA" w:rsidRDefault="00BA723C" w:rsidP="001144D3">
      <w:pPr>
        <w:pStyle w:val="a3"/>
        <w:numPr>
          <w:ilvl w:val="2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требуется небольшой объем информации, поэтому он занимает мало места в памяти</w:t>
      </w:r>
      <w:r w:rsidR="00C65A73" w:rsidRPr="00793BFA">
        <w:rPr>
          <w:rFonts w:ascii="Times New Roman" w:hAnsi="Times New Roman" w:cs="Times New Roman"/>
          <w:sz w:val="28"/>
          <w:szCs w:val="28"/>
        </w:rPr>
        <w:t>.</w:t>
      </w:r>
    </w:p>
    <w:p w:rsidR="007C4934" w:rsidRDefault="007C4934" w:rsidP="001144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0559" w:rsidRDefault="007C4934" w:rsidP="007332DA">
      <w:pPr>
        <w:pStyle w:val="1"/>
        <w:spacing w:after="0" w:line="360" w:lineRule="auto"/>
        <w:jc w:val="both"/>
      </w:pPr>
      <w:bookmarkStart w:id="83" w:name="_Toc194254260"/>
      <w:r>
        <w:lastRenderedPageBreak/>
        <w:t>3. РЕАЛИЗАЦИЯ И ТЕСТИРОВАНИЕ АЛГОРИТМ</w:t>
      </w:r>
      <w:r w:rsidR="007332DA">
        <w:t>А</w:t>
      </w:r>
      <w:bookmarkEnd w:id="83"/>
    </w:p>
    <w:p w:rsidR="007332DA" w:rsidRDefault="007332DA" w:rsidP="007332DA"/>
    <w:p w:rsidR="00EC75C3" w:rsidRPr="00F64BBA" w:rsidRDefault="00EC75C3" w:rsidP="00F64BBA">
      <w:pPr>
        <w:pStyle w:val="af0"/>
      </w:pPr>
      <w:r w:rsidRPr="00F64BBA">
        <w:t>Рассмотрим пример построения дерева принятия решений.</w:t>
      </w:r>
    </w:p>
    <w:p w:rsidR="00EC75C3" w:rsidRPr="00F64BBA" w:rsidRDefault="00EC75C3" w:rsidP="00F64BBA">
      <w:pPr>
        <w:pStyle w:val="af0"/>
      </w:pPr>
      <w:r w:rsidRPr="00F64BBA">
        <w:t>Предположим, что нас интересует, выиграет ли команда «</w:t>
      </w:r>
      <w:proofErr w:type="spellStart"/>
      <w:r w:rsidRPr="00F64BBA">
        <w:t>ФКТиПМ</w:t>
      </w:r>
      <w:proofErr w:type="spellEnd"/>
      <w:r w:rsidRPr="00F64BBA">
        <w:t>» свой следующий матч. Результат зачастую зависит от ряда параметров, возьмем несколько основных, так как:</w:t>
      </w:r>
    </w:p>
    <w:p w:rsidR="00EC75C3" w:rsidRPr="00F64BBA" w:rsidRDefault="00EC75C3" w:rsidP="00873BF2">
      <w:pPr>
        <w:pStyle w:val="af0"/>
        <w:numPr>
          <w:ilvl w:val="0"/>
          <w:numId w:val="28"/>
        </w:numPr>
      </w:pPr>
      <w:r w:rsidRPr="00F64BBA">
        <w:t>выше или ниже в турнирной таблице находится соперник;</w:t>
      </w:r>
    </w:p>
    <w:p w:rsidR="00EC75C3" w:rsidRPr="00F64BBA" w:rsidRDefault="00EC75C3" w:rsidP="00873BF2">
      <w:pPr>
        <w:pStyle w:val="af0"/>
        <w:numPr>
          <w:ilvl w:val="0"/>
          <w:numId w:val="28"/>
        </w:numPr>
      </w:pPr>
      <w:r w:rsidRPr="00F64BBA">
        <w:t>пропускают ли матч, основные(лидеры) игроки команды;</w:t>
      </w:r>
    </w:p>
    <w:p w:rsidR="00EC75C3" w:rsidRPr="00F64BBA" w:rsidRDefault="00EC75C3" w:rsidP="00873BF2">
      <w:pPr>
        <w:pStyle w:val="af0"/>
        <w:numPr>
          <w:ilvl w:val="0"/>
          <w:numId w:val="28"/>
        </w:numPr>
      </w:pPr>
      <w:r w:rsidRPr="00F64BBA">
        <w:t>погодные условия;</w:t>
      </w:r>
    </w:p>
    <w:p w:rsidR="00EC75C3" w:rsidRPr="00F64BBA" w:rsidRDefault="00EC75C3" w:rsidP="00873BF2">
      <w:pPr>
        <w:pStyle w:val="af0"/>
        <w:numPr>
          <w:ilvl w:val="0"/>
          <w:numId w:val="28"/>
        </w:numPr>
      </w:pPr>
      <w:r w:rsidRPr="00F64BBA">
        <w:t>дома ли проводится матч.</w:t>
      </w:r>
    </w:p>
    <w:p w:rsidR="00EC75C3" w:rsidRDefault="00EC75C3" w:rsidP="00F64BBA">
      <w:pPr>
        <w:pStyle w:val="af0"/>
      </w:pPr>
      <w:r w:rsidRPr="00F64BBA">
        <w:t>Допустим у нас есть некоторая статистика, по итогам прошлых игр, из которых были полу</w:t>
      </w:r>
      <w:r w:rsidR="00F64BBA">
        <w:t xml:space="preserve">чены данные указанные </w:t>
      </w:r>
      <w:r w:rsidR="00873BF2">
        <w:t>в табл. 1</w:t>
      </w:r>
      <w:r w:rsidR="00F3048A" w:rsidRPr="00F64BBA">
        <w:t>.</w:t>
      </w:r>
    </w:p>
    <w:p w:rsidR="00873BF2" w:rsidRDefault="00873BF2" w:rsidP="00873BF2">
      <w:pPr>
        <w:pStyle w:val="af0"/>
        <w:ind w:firstLine="0"/>
        <w:jc w:val="left"/>
      </w:pPr>
      <w:r>
        <w:t>Таблица 1. Как играет «</w:t>
      </w:r>
      <w:proofErr w:type="spellStart"/>
      <w:r>
        <w:t>ФКТиПМ</w:t>
      </w:r>
      <w:proofErr w:type="spellEnd"/>
      <w:r>
        <w:t>»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09"/>
        <w:gridCol w:w="2088"/>
        <w:gridCol w:w="2496"/>
        <w:gridCol w:w="1946"/>
        <w:gridCol w:w="1123"/>
      </w:tblGrid>
      <w:tr w:rsidR="00255AAE" w:rsidTr="00255AAE">
        <w:tc>
          <w:tcPr>
            <w:tcW w:w="1413" w:type="dxa"/>
          </w:tcPr>
          <w:p w:rsidR="00255AAE" w:rsidRDefault="00255AAE" w:rsidP="00EC75C3">
            <w:pPr>
              <w:pStyle w:val="af0"/>
              <w:ind w:firstLine="0"/>
            </w:pPr>
            <w:r>
              <w:t>Соперник</w:t>
            </w:r>
          </w:p>
        </w:tc>
        <w:tc>
          <w:tcPr>
            <w:tcW w:w="2268" w:type="dxa"/>
          </w:tcPr>
          <w:p w:rsidR="00255AAE" w:rsidRDefault="00255AAE" w:rsidP="00EC75C3">
            <w:pPr>
              <w:pStyle w:val="af0"/>
              <w:ind w:firstLine="0"/>
            </w:pPr>
            <w:r>
              <w:t>Место пр. матча</w:t>
            </w:r>
          </w:p>
        </w:tc>
        <w:tc>
          <w:tcPr>
            <w:tcW w:w="2551" w:type="dxa"/>
          </w:tcPr>
          <w:p w:rsidR="00255AAE" w:rsidRDefault="00255AAE" w:rsidP="00EC75C3">
            <w:pPr>
              <w:pStyle w:val="af0"/>
              <w:ind w:firstLine="0"/>
            </w:pPr>
            <w:r>
              <w:t>Погодные условия</w:t>
            </w:r>
          </w:p>
        </w:tc>
        <w:tc>
          <w:tcPr>
            <w:tcW w:w="1985" w:type="dxa"/>
          </w:tcPr>
          <w:p w:rsidR="00255AAE" w:rsidRDefault="00255AAE" w:rsidP="00255AAE">
            <w:pPr>
              <w:pStyle w:val="af0"/>
              <w:ind w:firstLine="0"/>
              <w:jc w:val="center"/>
            </w:pPr>
            <w:r>
              <w:t>Лидеры</w:t>
            </w:r>
          </w:p>
        </w:tc>
        <w:tc>
          <w:tcPr>
            <w:tcW w:w="1128" w:type="dxa"/>
          </w:tcPr>
          <w:p w:rsidR="00255AAE" w:rsidRDefault="00255AAE" w:rsidP="00EC75C3">
            <w:pPr>
              <w:pStyle w:val="af0"/>
              <w:ind w:firstLine="0"/>
            </w:pPr>
            <w:r>
              <w:t>Победа</w:t>
            </w:r>
          </w:p>
        </w:tc>
      </w:tr>
      <w:tr w:rsidR="00255AAE" w:rsidTr="00255AAE">
        <w:tc>
          <w:tcPr>
            <w:tcW w:w="1413" w:type="dxa"/>
          </w:tcPr>
          <w:p w:rsidR="00255AAE" w:rsidRDefault="00255AAE" w:rsidP="00F3048A">
            <w:pPr>
              <w:pStyle w:val="af0"/>
              <w:ind w:firstLine="0"/>
              <w:jc w:val="center"/>
            </w:pPr>
            <w:r>
              <w:t>Выше</w:t>
            </w:r>
          </w:p>
        </w:tc>
        <w:tc>
          <w:tcPr>
            <w:tcW w:w="2268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Дома</w:t>
            </w:r>
          </w:p>
        </w:tc>
        <w:tc>
          <w:tcPr>
            <w:tcW w:w="2551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Отрицательные</w:t>
            </w:r>
          </w:p>
        </w:tc>
        <w:tc>
          <w:tcPr>
            <w:tcW w:w="1985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На месте</w:t>
            </w:r>
          </w:p>
        </w:tc>
        <w:tc>
          <w:tcPr>
            <w:tcW w:w="1128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Нет</w:t>
            </w:r>
          </w:p>
        </w:tc>
      </w:tr>
      <w:tr w:rsidR="00255AAE" w:rsidTr="00255AAE">
        <w:tc>
          <w:tcPr>
            <w:tcW w:w="1413" w:type="dxa"/>
          </w:tcPr>
          <w:p w:rsidR="00255AAE" w:rsidRDefault="00255AAE" w:rsidP="00F3048A">
            <w:pPr>
              <w:pStyle w:val="af0"/>
              <w:ind w:firstLine="0"/>
              <w:jc w:val="center"/>
            </w:pPr>
            <w:r>
              <w:t>Выше</w:t>
            </w:r>
          </w:p>
        </w:tc>
        <w:tc>
          <w:tcPr>
            <w:tcW w:w="2268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Дома</w:t>
            </w:r>
          </w:p>
        </w:tc>
        <w:tc>
          <w:tcPr>
            <w:tcW w:w="2551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Положительные</w:t>
            </w:r>
          </w:p>
        </w:tc>
        <w:tc>
          <w:tcPr>
            <w:tcW w:w="1985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На месте</w:t>
            </w:r>
          </w:p>
        </w:tc>
        <w:tc>
          <w:tcPr>
            <w:tcW w:w="1128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Да</w:t>
            </w:r>
          </w:p>
        </w:tc>
      </w:tr>
      <w:tr w:rsidR="00255AAE" w:rsidTr="00255AAE">
        <w:tc>
          <w:tcPr>
            <w:tcW w:w="1413" w:type="dxa"/>
          </w:tcPr>
          <w:p w:rsidR="00255AAE" w:rsidRDefault="00255AAE" w:rsidP="00F3048A">
            <w:pPr>
              <w:pStyle w:val="af0"/>
              <w:ind w:firstLine="0"/>
              <w:jc w:val="center"/>
            </w:pPr>
            <w:r>
              <w:t>Выше</w:t>
            </w:r>
          </w:p>
        </w:tc>
        <w:tc>
          <w:tcPr>
            <w:tcW w:w="2268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Дома</w:t>
            </w:r>
          </w:p>
        </w:tc>
        <w:tc>
          <w:tcPr>
            <w:tcW w:w="2551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Положительные</w:t>
            </w:r>
          </w:p>
        </w:tc>
        <w:tc>
          <w:tcPr>
            <w:tcW w:w="1985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Пропускают</w:t>
            </w:r>
          </w:p>
        </w:tc>
        <w:tc>
          <w:tcPr>
            <w:tcW w:w="1128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Да</w:t>
            </w:r>
          </w:p>
        </w:tc>
      </w:tr>
      <w:tr w:rsidR="00255AAE" w:rsidTr="00255AAE">
        <w:tc>
          <w:tcPr>
            <w:tcW w:w="1413" w:type="dxa"/>
          </w:tcPr>
          <w:p w:rsidR="00255AAE" w:rsidRDefault="00255AAE" w:rsidP="00F3048A">
            <w:pPr>
              <w:pStyle w:val="af0"/>
              <w:ind w:firstLine="0"/>
              <w:jc w:val="center"/>
            </w:pPr>
            <w:r>
              <w:t>Выше</w:t>
            </w:r>
          </w:p>
        </w:tc>
        <w:tc>
          <w:tcPr>
            <w:tcW w:w="2268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В гостях</w:t>
            </w:r>
          </w:p>
        </w:tc>
        <w:tc>
          <w:tcPr>
            <w:tcW w:w="2551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Отрицательные</w:t>
            </w:r>
          </w:p>
        </w:tc>
        <w:tc>
          <w:tcPr>
            <w:tcW w:w="1985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На месте</w:t>
            </w:r>
          </w:p>
        </w:tc>
        <w:tc>
          <w:tcPr>
            <w:tcW w:w="1128" w:type="dxa"/>
          </w:tcPr>
          <w:p w:rsidR="00255AAE" w:rsidRDefault="00F3048A" w:rsidP="00F3048A">
            <w:pPr>
              <w:pStyle w:val="af0"/>
              <w:ind w:firstLine="0"/>
              <w:jc w:val="center"/>
            </w:pPr>
            <w:r>
              <w:t>Нет</w:t>
            </w:r>
          </w:p>
        </w:tc>
      </w:tr>
      <w:tr w:rsidR="00F3048A" w:rsidTr="00255AAE">
        <w:tc>
          <w:tcPr>
            <w:tcW w:w="1413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Ниже</w:t>
            </w:r>
          </w:p>
        </w:tc>
        <w:tc>
          <w:tcPr>
            <w:tcW w:w="2268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Дома</w:t>
            </w:r>
          </w:p>
        </w:tc>
        <w:tc>
          <w:tcPr>
            <w:tcW w:w="2551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Положительные</w:t>
            </w:r>
          </w:p>
        </w:tc>
        <w:tc>
          <w:tcPr>
            <w:tcW w:w="1985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Пропускают</w:t>
            </w:r>
          </w:p>
        </w:tc>
        <w:tc>
          <w:tcPr>
            <w:tcW w:w="1128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Да</w:t>
            </w:r>
          </w:p>
        </w:tc>
      </w:tr>
      <w:tr w:rsidR="00F3048A" w:rsidTr="00255AAE">
        <w:tc>
          <w:tcPr>
            <w:tcW w:w="1413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Ниже</w:t>
            </w:r>
          </w:p>
        </w:tc>
        <w:tc>
          <w:tcPr>
            <w:tcW w:w="2268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В гостях</w:t>
            </w:r>
          </w:p>
        </w:tc>
        <w:tc>
          <w:tcPr>
            <w:tcW w:w="2551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Положительные</w:t>
            </w:r>
          </w:p>
        </w:tc>
        <w:tc>
          <w:tcPr>
            <w:tcW w:w="1985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Пропускают</w:t>
            </w:r>
          </w:p>
        </w:tc>
        <w:tc>
          <w:tcPr>
            <w:tcW w:w="1128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Нет</w:t>
            </w:r>
          </w:p>
        </w:tc>
      </w:tr>
      <w:tr w:rsidR="00F3048A" w:rsidTr="00255AAE">
        <w:tc>
          <w:tcPr>
            <w:tcW w:w="1413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Ниже</w:t>
            </w:r>
          </w:p>
        </w:tc>
        <w:tc>
          <w:tcPr>
            <w:tcW w:w="2268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Дома</w:t>
            </w:r>
          </w:p>
        </w:tc>
        <w:tc>
          <w:tcPr>
            <w:tcW w:w="2551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Отрицательные</w:t>
            </w:r>
          </w:p>
        </w:tc>
        <w:tc>
          <w:tcPr>
            <w:tcW w:w="1985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Пропускают</w:t>
            </w:r>
          </w:p>
        </w:tc>
        <w:tc>
          <w:tcPr>
            <w:tcW w:w="1128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Да</w:t>
            </w:r>
          </w:p>
        </w:tc>
      </w:tr>
      <w:tr w:rsidR="00F3048A" w:rsidTr="00F3048A">
        <w:tc>
          <w:tcPr>
            <w:tcW w:w="1413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Ниже</w:t>
            </w:r>
          </w:p>
        </w:tc>
        <w:tc>
          <w:tcPr>
            <w:tcW w:w="2268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В гостях</w:t>
            </w:r>
          </w:p>
        </w:tc>
        <w:tc>
          <w:tcPr>
            <w:tcW w:w="2551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Положительные</w:t>
            </w:r>
          </w:p>
        </w:tc>
        <w:tc>
          <w:tcPr>
            <w:tcW w:w="1985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На месте</w:t>
            </w:r>
          </w:p>
        </w:tc>
        <w:tc>
          <w:tcPr>
            <w:tcW w:w="1128" w:type="dxa"/>
          </w:tcPr>
          <w:p w:rsidR="00F3048A" w:rsidRDefault="00F3048A" w:rsidP="00F3048A">
            <w:pPr>
              <w:pStyle w:val="af0"/>
              <w:ind w:firstLine="0"/>
              <w:jc w:val="center"/>
            </w:pPr>
            <w:r>
              <w:t>?</w:t>
            </w:r>
          </w:p>
        </w:tc>
      </w:tr>
    </w:tbl>
    <w:p w:rsidR="00EC75C3" w:rsidRDefault="00EC75C3" w:rsidP="00F3048A">
      <w:pPr>
        <w:pStyle w:val="af0"/>
      </w:pPr>
    </w:p>
    <w:p w:rsidR="00280098" w:rsidRDefault="00280098" w:rsidP="00F64BBA">
      <w:pPr>
        <w:pStyle w:val="af0"/>
      </w:pPr>
      <w:r w:rsidRPr="00F64BBA">
        <w:t xml:space="preserve">Зная, эти факторы попробуем составить дерево принятия решений. В узлах, не являющихся листьями, находятся атрибуты, по которым различают случаи. По ребрам будем спускаться чтобы классифицировать имеющиеся случаи. Далее просто записываем атрибуты в порядке, указанном </w:t>
      </w:r>
      <w:r w:rsidR="00873BF2">
        <w:t>в табл. 1</w:t>
      </w:r>
      <w:r w:rsidRPr="00F64BBA">
        <w:t>. Тогда у нас получаетс</w:t>
      </w:r>
      <w:r w:rsidR="00873BF2">
        <w:t>я дерево, изображенное на рис. 4.</w:t>
      </w:r>
    </w:p>
    <w:p w:rsidR="00F64BBA" w:rsidRPr="00F64BBA" w:rsidRDefault="00634984" w:rsidP="00F64BBA">
      <w:pPr>
        <w:pStyle w:val="af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411.75pt">
            <v:imagedata r:id="rId10" o:title="Безымянный"/>
          </v:shape>
        </w:pict>
      </w:r>
    </w:p>
    <w:p w:rsidR="00F64BBA" w:rsidRDefault="00873BF2" w:rsidP="00F64BBA">
      <w:pPr>
        <w:pStyle w:val="af0"/>
        <w:jc w:val="center"/>
      </w:pPr>
      <w:r>
        <w:t>Рис. 4.</w:t>
      </w:r>
      <w:r w:rsidR="00F64BBA">
        <w:t xml:space="preserve"> Вариант дерева принятия решений</w:t>
      </w:r>
    </w:p>
    <w:p w:rsidR="00F64BBA" w:rsidRDefault="00F64BBA" w:rsidP="00F64BBA">
      <w:pPr>
        <w:pStyle w:val="af0"/>
      </w:pPr>
      <w:r>
        <w:t xml:space="preserve">Построенное дерево, конечно, дает правильный результат, но не идеально т.к. его глубина равна четырем. </w:t>
      </w:r>
      <w:r w:rsidR="00F21F40">
        <w:t>Чтобы это исправить можно взять в качестве корня другой атрибут, например, поместим туда вопрос о погоде. В случае если, погода положительна, то следующим атрибутом будет положение соперника в турнирной таблице, а в случае, отрицательной погоды, будет смотреть на атрибут проходит ли матч дома. В этом случае его глубина будет равна двум.</w:t>
      </w:r>
    </w:p>
    <w:p w:rsidR="00F21F40" w:rsidRDefault="00634984" w:rsidP="00F21F40">
      <w:pPr>
        <w:pStyle w:val="af0"/>
        <w:jc w:val="center"/>
      </w:pPr>
      <w:r>
        <w:lastRenderedPageBreak/>
        <w:pict>
          <v:shape id="_x0000_i1026" type="#_x0000_t75" style="width:418.5pt;height:210.75pt">
            <v:imagedata r:id="rId11" o:title="Безымянный3"/>
          </v:shape>
        </w:pict>
      </w:r>
    </w:p>
    <w:p w:rsidR="00F21F40" w:rsidRPr="00F64BBA" w:rsidRDefault="00873BF2" w:rsidP="00F21F40">
      <w:pPr>
        <w:pStyle w:val="af0"/>
        <w:jc w:val="center"/>
      </w:pPr>
      <w:r>
        <w:t>Рис 5</w:t>
      </w:r>
      <w:r w:rsidR="00F21F40">
        <w:t>. Оптимальное дерево принятия решений</w:t>
      </w:r>
    </w:p>
    <w:p w:rsidR="00F21F40" w:rsidRPr="00F21F40" w:rsidRDefault="00F21F40" w:rsidP="00F21F40">
      <w:pPr>
        <w:pStyle w:val="af0"/>
      </w:pPr>
    </w:p>
    <w:p w:rsidR="00280098" w:rsidRDefault="00D576B9" w:rsidP="00280098">
      <w:pPr>
        <w:pStyle w:val="af0"/>
        <w:jc w:val="left"/>
      </w:pPr>
      <w:r>
        <w:t>Теперь нужно обучить дерево, так, чтобы оно вбирало оптимальное решение. Это требование формализуется посредствам энтропии.</w:t>
      </w:r>
    </w:p>
    <w:p w:rsidR="00D576B9" w:rsidRDefault="00D576B9" w:rsidP="00280098">
      <w:pPr>
        <w:pStyle w:val="af0"/>
        <w:jc w:val="left"/>
      </w:pPr>
      <w:r>
        <w:t>Определим оптимальный атрибут, вычислим исходную энтропию</w:t>
      </w:r>
    </w:p>
    <w:p w:rsidR="002F193F" w:rsidRDefault="002F193F" w:rsidP="00280098">
      <w:pPr>
        <w:pStyle w:val="af0"/>
        <w:jc w:val="left"/>
      </w:pPr>
    </w:p>
    <w:p w:rsidR="004C303D" w:rsidRDefault="004C303D" w:rsidP="004C303D">
      <w:pPr>
        <w:pStyle w:val="af0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ins w:id="84" w:author="Tatyana" w:date="2018-11-15T12:55:00Z">
                <w:rPr>
                  <w:rFonts w:ascii="Cambria Math" w:hAnsi="Cambria Math"/>
                  <w:i/>
                  <w:lang w:val="en-US"/>
                </w:rPr>
              </w:ins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,Победа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ins w:id="85" w:author="Tatyana" w:date="2018-11-15T12:55:00Z">
                <w:rPr>
                  <w:rFonts w:ascii="Cambria Math" w:hAnsi="Cambria Math"/>
                  <w:i/>
                </w:rPr>
              </w:ins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ins w:id="86" w:author="Tatyana" w:date="2018-11-15T12:55:00Z">
                <w:rPr>
                  <w:rFonts w:ascii="Cambria Math" w:hAnsi="Cambria Math"/>
                  <w:i/>
                </w:rPr>
              </w:ins>
            </m:ctrlPr>
          </m:funcPr>
          <m:fName>
            <m:sSub>
              <m:sSubPr>
                <m:ctrlPr>
                  <w:ins w:id="87" w:author="Tatyana" w:date="2018-11-15T12:55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ins w:id="88" w:author="Tatyana" w:date="2018-11-15T12:55:00Z">
                    <w:rPr>
                      <w:rFonts w:ascii="Cambria Math" w:hAnsi="Cambria Math"/>
                      <w:i/>
                    </w:rPr>
                  </w:ins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ins w:id="89" w:author="Tatyana" w:date="2018-11-15T12:55:00Z">
                    <w:rPr>
                      <w:rFonts w:ascii="Cambria Math" w:hAnsi="Cambria Math"/>
                      <w:i/>
                    </w:rPr>
                  </w:ins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func>
              <m:funcPr>
                <m:ctrlPr>
                  <w:ins w:id="90" w:author="Tatyana" w:date="2018-11-15T12:55:00Z">
                    <w:rPr>
                      <w:rFonts w:ascii="Cambria Math" w:hAnsi="Cambria Math"/>
                      <w:i/>
                    </w:rPr>
                  </w:ins>
                </m:ctrlPr>
              </m:funcPr>
              <m:fName>
                <m:sSub>
                  <m:sSubPr>
                    <m:ctrlPr>
                      <w:ins w:id="91" w:author="Tatyana" w:date="2018-11-15T12:55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ins w:id="92" w:author="Tatyana" w:date="2018-11-15T12:55:00Z">
                        <w:rPr>
                          <w:rFonts w:ascii="Cambria Math" w:hAnsi="Cambria Math"/>
                          <w:i/>
                        </w:rPr>
                      </w:ins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≈0.9852</m:t>
                </m:r>
              </m:e>
            </m:func>
          </m:e>
        </m:func>
      </m:oMath>
      <w:r>
        <w:rPr>
          <w:rFonts w:eastAsiaTheme="minorEastAsia"/>
        </w:rPr>
        <w:t xml:space="preserve">                       (15)</w:t>
      </w:r>
    </w:p>
    <w:p w:rsidR="002F193F" w:rsidRPr="00EC75C3" w:rsidRDefault="002F193F" w:rsidP="004C303D">
      <w:pPr>
        <w:pStyle w:val="af0"/>
        <w:jc w:val="center"/>
      </w:pPr>
    </w:p>
    <w:p w:rsidR="004C303D" w:rsidRDefault="004C303D" w:rsidP="00181C22">
      <w:pPr>
        <w:pStyle w:val="af0"/>
        <w:tabs>
          <w:tab w:val="clear" w:pos="1230"/>
          <w:tab w:val="left" w:pos="993"/>
        </w:tabs>
      </w:pPr>
      <w:r>
        <w:t>Теперь определим приросты информации для различных атрибутов:</w:t>
      </w:r>
    </w:p>
    <w:p w:rsidR="002F193F" w:rsidRDefault="002F193F" w:rsidP="00181C22">
      <w:pPr>
        <w:pStyle w:val="af0"/>
        <w:tabs>
          <w:tab w:val="clear" w:pos="1230"/>
          <w:tab w:val="left" w:pos="993"/>
        </w:tabs>
      </w:pPr>
    </w:p>
    <w:p w:rsidR="004C303D" w:rsidRPr="002F193F" w:rsidRDefault="004C303D" w:rsidP="00181C22">
      <w:pPr>
        <w:pStyle w:val="af0"/>
        <w:tabs>
          <w:tab w:val="clear" w:pos="1230"/>
          <w:tab w:val="left" w:pos="993"/>
        </w:tabs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Gain</m:t>
          </m:r>
          <m:d>
            <m:dPr>
              <m:ctrlPr>
                <w:ins w:id="93" w:author="Tatyana" w:date="2018-11-15T12:55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A,Соперник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ins w:id="94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,Победа</m:t>
              </m:r>
            </m:e>
          </m:d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ins w:id="95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ins w:id="96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97" w:author="Tatyana" w:date="2018-11-15T12:5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выше</m:t>
                  </m:r>
                </m:sub>
              </m:sSub>
              <m:r>
                <w:rPr>
                  <w:rFonts w:ascii="Cambria Math" w:hAnsi="Cambria Math"/>
                </w:rPr>
                <m:t>,Победа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ins w:id="98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ins w:id="99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100" w:author="Tatyana" w:date="2018-11-15T12:5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ниже</m:t>
                  </m:r>
                </m:sub>
              </m:sSub>
              <m:r>
                <w:rPr>
                  <w:rFonts w:ascii="Cambria Math" w:hAnsi="Cambria Math"/>
                </w:rPr>
                <m:t>,Победа</m:t>
              </m:r>
            </m:e>
          </m:d>
          <m:r>
            <w:rPr>
              <w:rFonts w:ascii="Cambria Math" w:hAnsi="Cambria Math"/>
              <w:lang w:val="en-US"/>
            </w:rPr>
            <m:t>≈0.9852-</m:t>
          </m:r>
          <m:f>
            <m:fPr>
              <m:ctrlPr>
                <w:ins w:id="101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d>
            <m:dPr>
              <m:ctrlPr>
                <w:ins w:id="102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ins w:id="103" w:author="Tatyana" w:date="2018-11-15T12:55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ins w:id="104" w:author="Tatyana" w:date="2018-11-15T12:55:00Z">
                      <w:rPr>
                        <w:rFonts w:ascii="Cambria Math" w:hAnsi="Cambria Math"/>
                        <w:i/>
                      </w:rPr>
                    </w:ins>
                  </m:ctrlPr>
                </m:funcPr>
                <m:fName>
                  <m:sSub>
                    <m:sSubPr>
                      <m:ctrlPr>
                        <w:ins w:id="105" w:author="Tatyana" w:date="2018-11-15T12:55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ins w:id="106" w:author="Tatyana" w:date="2018-11-15T12:55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ins w:id="107" w:author="Tatyana" w:date="2018-11-15T12:55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ins w:id="108" w:author="Tatyana" w:date="2018-11-15T12:55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funcPr>
                    <m:fName>
                      <m:sSub>
                        <m:sSubPr>
                          <m:ctrlPr>
                            <w:ins w:id="109" w:author="Tatyana" w:date="2018-11-15T12:55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ins w:id="110" w:author="Tatyana" w:date="2018-11-15T12:55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e>
          </m:d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ins w:id="111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d>
            <m:dPr>
              <m:ctrlPr>
                <w:ins w:id="112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ins w:id="113" w:author="Tatyana" w:date="2018-11-15T12:55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unc>
                <m:funcPr>
                  <m:ctrlPr>
                    <w:ins w:id="114" w:author="Tatyana" w:date="2018-11-15T12:55:00Z">
                      <w:rPr>
                        <w:rFonts w:ascii="Cambria Math" w:hAnsi="Cambria Math"/>
                        <w:i/>
                      </w:rPr>
                    </w:ins>
                  </m:ctrlPr>
                </m:funcPr>
                <m:fName>
                  <m:sSub>
                    <m:sSubPr>
                      <m:ctrlPr>
                        <w:ins w:id="115" w:author="Tatyana" w:date="2018-11-15T12:55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ins w:id="116" w:author="Tatyana" w:date="2018-11-15T12:55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ins w:id="117" w:author="Tatyana" w:date="2018-11-15T12:55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unc>
                    <m:funcPr>
                      <m:ctrlPr>
                        <w:ins w:id="118" w:author="Tatyana" w:date="2018-11-15T12:55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funcPr>
                    <m:fName>
                      <m:sSub>
                        <m:sSubPr>
                          <m:ctrlPr>
                            <w:ins w:id="119" w:author="Tatyana" w:date="2018-11-15T12:55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ins w:id="120" w:author="Tatyana" w:date="2018-11-15T12:55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func>
                </m:e>
              </m:func>
            </m:e>
          </m:d>
          <m:r>
            <w:rPr>
              <w:rFonts w:ascii="Cambria Math" w:hAnsi="Cambria Math"/>
              <w:lang w:val="en-US"/>
            </w:rPr>
            <m:t>≈0.0202</m:t>
          </m:r>
        </m:oMath>
      </m:oMathPara>
    </w:p>
    <w:p w:rsidR="002F193F" w:rsidRDefault="002F193F" w:rsidP="00181C22">
      <w:pPr>
        <w:pStyle w:val="af0"/>
        <w:tabs>
          <w:tab w:val="clear" w:pos="1230"/>
          <w:tab w:val="left" w:pos="993"/>
        </w:tabs>
        <w:rPr>
          <w:lang w:val="en-US"/>
        </w:rPr>
      </w:pPr>
    </w:p>
    <w:p w:rsidR="00E93723" w:rsidRPr="00D403BD" w:rsidRDefault="00E93723" w:rsidP="00E93723">
      <w:pPr>
        <w:pStyle w:val="af0"/>
        <w:tabs>
          <w:tab w:val="clear" w:pos="1230"/>
          <w:tab w:val="left" w:pos="993"/>
        </w:tabs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Gain</m:t>
          </m:r>
          <m:d>
            <m:dPr>
              <m:ctrlPr>
                <w:ins w:id="121" w:author="Tatyana" w:date="2018-11-15T12:55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A,Место пр. матча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ins w:id="122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,Победа</m:t>
              </m:r>
            </m:e>
          </m:d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ins w:id="123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ins w:id="124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125" w:author="Tatyana" w:date="2018-11-15T12:5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дома</m:t>
                  </m:r>
                </m:sub>
              </m:sSub>
              <m:r>
                <w:rPr>
                  <w:rFonts w:ascii="Cambria Math" w:hAnsi="Cambria Math"/>
                </w:rPr>
                <m:t>,Победа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ins w:id="126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ins w:id="127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128" w:author="Tatyana" w:date="2018-11-15T12:5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 гостях</m:t>
                  </m:r>
                </m:sub>
              </m:sSub>
              <m:r>
                <w:rPr>
                  <w:rFonts w:ascii="Cambria Math" w:hAnsi="Cambria Math"/>
                </w:rPr>
                <m:t>,Победа</m:t>
              </m:r>
            </m:e>
          </m:d>
          <m:r>
            <w:rPr>
              <w:rFonts w:ascii="Cambria Math" w:hAnsi="Cambria Math"/>
              <w:lang w:val="en-US"/>
            </w:rPr>
            <m:t>≈0.4696</m:t>
          </m:r>
        </m:oMath>
      </m:oMathPara>
    </w:p>
    <w:p w:rsidR="00D403BD" w:rsidRDefault="00D403BD" w:rsidP="00E93723">
      <w:pPr>
        <w:pStyle w:val="af0"/>
        <w:tabs>
          <w:tab w:val="clear" w:pos="1230"/>
          <w:tab w:val="left" w:pos="993"/>
        </w:tabs>
        <w:rPr>
          <w:rFonts w:eastAsiaTheme="minorEastAsia"/>
          <w:lang w:val="en-US"/>
        </w:rPr>
      </w:pPr>
    </w:p>
    <w:p w:rsidR="00D403BD" w:rsidRPr="00D403BD" w:rsidRDefault="00D403BD" w:rsidP="00D403BD">
      <w:pPr>
        <w:pStyle w:val="af0"/>
        <w:tabs>
          <w:tab w:val="clear" w:pos="1230"/>
          <w:tab w:val="left" w:pos="993"/>
        </w:tabs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Gain</m:t>
          </m:r>
          <m:d>
            <m:dPr>
              <m:ctrlPr>
                <w:ins w:id="129" w:author="Tatyana" w:date="2018-11-15T12:55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A,Лидеры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ins w:id="130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,Победа</m:t>
              </m:r>
            </m:e>
          </m:d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ins w:id="131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ins w:id="132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133" w:author="Tatyana" w:date="2018-11-15T12:5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дома</m:t>
                  </m:r>
                </m:sub>
              </m:sSub>
              <m:r>
                <w:rPr>
                  <w:rFonts w:ascii="Cambria Math" w:hAnsi="Cambria Math"/>
                </w:rPr>
                <m:t>,Победа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ins w:id="134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ins w:id="135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136" w:author="Tatyana" w:date="2018-11-15T12:5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 гостях</m:t>
                  </m:r>
                </m:sub>
              </m:sSub>
              <m:r>
                <w:rPr>
                  <w:rFonts w:ascii="Cambria Math" w:hAnsi="Cambria Math"/>
                </w:rPr>
                <m:t>,Победа</m:t>
              </m:r>
            </m:e>
          </m:d>
          <m:r>
            <w:rPr>
              <w:rFonts w:ascii="Cambria Math" w:hAnsi="Cambria Math"/>
              <w:lang w:val="en-US"/>
            </w:rPr>
            <m:t>≈0.1281</m:t>
          </m:r>
        </m:oMath>
      </m:oMathPara>
    </w:p>
    <w:p w:rsidR="00D403BD" w:rsidRPr="002F193F" w:rsidRDefault="00D403BD" w:rsidP="00D403BD">
      <w:pPr>
        <w:pStyle w:val="af0"/>
        <w:tabs>
          <w:tab w:val="clear" w:pos="1230"/>
          <w:tab w:val="left" w:pos="993"/>
        </w:tabs>
        <w:rPr>
          <w:rFonts w:eastAsiaTheme="minorEastAsia"/>
          <w:lang w:val="en-US"/>
        </w:rPr>
      </w:pPr>
    </w:p>
    <w:p w:rsidR="00D403BD" w:rsidRPr="00193A2E" w:rsidRDefault="00D403BD" w:rsidP="00D403BD">
      <w:pPr>
        <w:pStyle w:val="af0"/>
        <w:tabs>
          <w:tab w:val="clear" w:pos="1230"/>
          <w:tab w:val="left" w:pos="993"/>
        </w:tabs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Gain</m:t>
          </m:r>
          <m:d>
            <m:dPr>
              <m:ctrlPr>
                <w:ins w:id="137" w:author="Tatyana" w:date="2018-11-15T12:55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A,Лидеры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ins w:id="138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,Победа</m:t>
              </m:r>
            </m:e>
          </m:d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ins w:id="139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ins w:id="140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141" w:author="Tatyana" w:date="2018-11-15T12:5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дома</m:t>
                  </m:r>
                </m:sub>
              </m:sSub>
              <m:r>
                <w:rPr>
                  <w:rFonts w:ascii="Cambria Math" w:hAnsi="Cambria Math"/>
                </w:rPr>
                <m:t>,Победа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ins w:id="142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ins w:id="143" w:author="Tatyana" w:date="2018-11-15T12:5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sSub>
                <m:sSubPr>
                  <m:ctrlPr>
                    <w:ins w:id="144" w:author="Tatyana" w:date="2018-11-15T12:55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 гостях</m:t>
                  </m:r>
                </m:sub>
              </m:sSub>
              <m:r>
                <w:rPr>
                  <w:rFonts w:ascii="Cambria Math" w:hAnsi="Cambria Math"/>
                </w:rPr>
                <m:t>,Победа</m:t>
              </m:r>
            </m:e>
          </m:d>
          <m:r>
            <w:rPr>
              <w:rFonts w:ascii="Cambria Math" w:hAnsi="Cambria Math"/>
              <w:lang w:val="en-US"/>
            </w:rPr>
            <m:t>≈0.1281</m:t>
          </m:r>
        </m:oMath>
      </m:oMathPara>
    </w:p>
    <w:p w:rsidR="00193A2E" w:rsidRPr="002F193F" w:rsidRDefault="00193A2E" w:rsidP="00D403BD">
      <w:pPr>
        <w:pStyle w:val="af0"/>
        <w:tabs>
          <w:tab w:val="clear" w:pos="1230"/>
          <w:tab w:val="left" w:pos="993"/>
        </w:tabs>
        <w:rPr>
          <w:rFonts w:eastAsiaTheme="minorEastAsia"/>
          <w:lang w:val="en-US"/>
        </w:rPr>
      </w:pPr>
    </w:p>
    <w:p w:rsidR="00D403BD" w:rsidRPr="00D403BD" w:rsidRDefault="00D403BD" w:rsidP="00E93723">
      <w:pPr>
        <w:pStyle w:val="af0"/>
        <w:tabs>
          <w:tab w:val="clear" w:pos="1230"/>
          <w:tab w:val="left" w:pos="993"/>
        </w:tabs>
        <w:rPr>
          <w:rFonts w:eastAsiaTheme="minorEastAsia"/>
        </w:rPr>
      </w:pPr>
      <w:r>
        <w:rPr>
          <w:rFonts w:eastAsiaTheme="minorEastAsia"/>
        </w:rPr>
        <w:t>Из данных вычислений отчетливо видно, что мы выбрали не слишком удачный атрибут для корня дерева.</w:t>
      </w:r>
    </w:p>
    <w:p w:rsidR="00E93723" w:rsidRPr="00D403BD" w:rsidRDefault="00D403BD" w:rsidP="00181C22">
      <w:pPr>
        <w:pStyle w:val="af0"/>
        <w:tabs>
          <w:tab w:val="clear" w:pos="1230"/>
          <w:tab w:val="left" w:pos="993"/>
        </w:tabs>
      </w:pPr>
      <w:r>
        <w:t>Теперь сведем все то, о чем рассуждали в единый рекурсивный алгоритм для построения дерева принятия решений.</w:t>
      </w:r>
    </w:p>
    <w:p w:rsidR="00C40BE1" w:rsidRPr="002243E2" w:rsidRDefault="007332DA" w:rsidP="00181C22">
      <w:pPr>
        <w:pStyle w:val="af0"/>
        <w:tabs>
          <w:tab w:val="clear" w:pos="1230"/>
          <w:tab w:val="left" w:pos="993"/>
        </w:tabs>
      </w:pPr>
      <w:r w:rsidRPr="002243E2">
        <w:t xml:space="preserve">Для реализации возьмем алгоритм ID3 на языке </w:t>
      </w:r>
      <w:proofErr w:type="spellStart"/>
      <w:r w:rsidRPr="002243E2">
        <w:t>Python</w:t>
      </w:r>
      <w:proofErr w:type="spellEnd"/>
      <w:r w:rsidRPr="002243E2">
        <w:t>.</w:t>
      </w:r>
    </w:p>
    <w:p w:rsidR="007332DA" w:rsidRPr="002243E2" w:rsidRDefault="007332DA" w:rsidP="00181C22">
      <w:pPr>
        <w:pStyle w:val="af0"/>
        <w:tabs>
          <w:tab w:val="clear" w:pos="1230"/>
          <w:tab w:val="left" w:pos="993"/>
        </w:tabs>
      </w:pPr>
      <w:r w:rsidRPr="002243E2">
        <w:t xml:space="preserve"> Рассмотрим псевдокод алгоритма:</w:t>
      </w:r>
    </w:p>
    <w:p w:rsidR="007332DA" w:rsidRPr="00336BDA" w:rsidRDefault="007332DA" w:rsidP="00181C22">
      <w:pPr>
        <w:pStyle w:val="af0"/>
        <w:tabs>
          <w:tab w:val="clear" w:pos="1230"/>
          <w:tab w:val="left" w:pos="993"/>
        </w:tabs>
      </w:pPr>
      <w:r>
        <w:rPr>
          <w:lang w:val="en-US"/>
        </w:rPr>
        <w:t>ID</w:t>
      </w:r>
      <w:r w:rsidRPr="007332DA">
        <w:t>3</w:t>
      </w:r>
      <w:r w:rsidR="00336BDA">
        <w:t xml:space="preserve"> </w:t>
      </w:r>
      <w:r w:rsidRPr="007332DA">
        <w:t>(</w:t>
      </w:r>
      <w:proofErr w:type="gramStart"/>
      <w:r>
        <w:rPr>
          <w:lang w:val="en-US"/>
        </w:rPr>
        <w:t>A</w:t>
      </w:r>
      <w:r w:rsidRPr="007332DA">
        <w:t>,</w:t>
      </w:r>
      <w:r>
        <w:rPr>
          <w:lang w:val="en-US"/>
        </w:rPr>
        <w:t>S</w:t>
      </w:r>
      <w:proofErr w:type="gramEnd"/>
      <w:r w:rsidRPr="007332DA">
        <w:t>,</w:t>
      </w:r>
      <w:r w:rsidR="00614092">
        <w:t>Ϭ</w:t>
      </w:r>
      <w:r w:rsidRPr="007332DA">
        <w:t>)</w:t>
      </w:r>
      <w:r w:rsidR="00D403BD">
        <w:t xml:space="preserve"> , где А – множество элементов</w:t>
      </w:r>
      <w:r w:rsidR="00336BDA">
        <w:t xml:space="preserve">, </w:t>
      </w:r>
      <w:r w:rsidR="00336BDA">
        <w:rPr>
          <w:lang w:val="en-US"/>
        </w:rPr>
        <w:t>S</w:t>
      </w:r>
      <w:r w:rsidR="00336BDA" w:rsidRPr="00336BDA">
        <w:t xml:space="preserve"> </w:t>
      </w:r>
      <w:r w:rsidR="00336BDA">
        <w:t>–</w:t>
      </w:r>
      <w:r w:rsidR="00336BDA" w:rsidRPr="00336BDA">
        <w:t xml:space="preserve"> </w:t>
      </w:r>
      <w:r w:rsidR="00336BDA">
        <w:t xml:space="preserve">свойство, которому должны удовлетворять некоторые элементы множества А, Ϭ – множество, в котором хранится прирост информации, каждого атрибута. </w:t>
      </w:r>
    </w:p>
    <w:p w:rsidR="007332DA" w:rsidRDefault="007332DA" w:rsidP="00181C22">
      <w:pPr>
        <w:pStyle w:val="af0"/>
        <w:numPr>
          <w:ilvl w:val="0"/>
          <w:numId w:val="14"/>
        </w:numPr>
        <w:tabs>
          <w:tab w:val="clear" w:pos="1230"/>
          <w:tab w:val="left" w:pos="993"/>
        </w:tabs>
        <w:ind w:left="0" w:firstLine="567"/>
      </w:pPr>
      <w:r>
        <w:t>Создать корень дерева</w:t>
      </w:r>
    </w:p>
    <w:p w:rsidR="007332DA" w:rsidRDefault="007332DA" w:rsidP="00181C22">
      <w:pPr>
        <w:pStyle w:val="af0"/>
        <w:numPr>
          <w:ilvl w:val="0"/>
          <w:numId w:val="14"/>
        </w:numPr>
        <w:tabs>
          <w:tab w:val="clear" w:pos="1230"/>
          <w:tab w:val="left" w:pos="993"/>
        </w:tabs>
        <w:ind w:left="0" w:firstLine="567"/>
      </w:pPr>
      <w:r>
        <w:t xml:space="preserve">Если условие </w:t>
      </w:r>
      <w:r>
        <w:rPr>
          <w:lang w:val="en-US"/>
        </w:rPr>
        <w:t>S</w:t>
      </w:r>
      <w:r>
        <w:t xml:space="preserve"> выполняется на всех элементах </w:t>
      </w:r>
      <w:r>
        <w:rPr>
          <w:lang w:val="en-US"/>
        </w:rPr>
        <w:t>A</w:t>
      </w:r>
      <w:r w:rsidRPr="007332DA">
        <w:t xml:space="preserve">, </w:t>
      </w:r>
      <w:r>
        <w:t>поставить в корень метку 1 и выйти.</w:t>
      </w:r>
    </w:p>
    <w:p w:rsidR="007332DA" w:rsidRDefault="007332DA" w:rsidP="00181C22">
      <w:pPr>
        <w:pStyle w:val="af0"/>
        <w:numPr>
          <w:ilvl w:val="0"/>
          <w:numId w:val="14"/>
        </w:numPr>
        <w:tabs>
          <w:tab w:val="clear" w:pos="1230"/>
          <w:tab w:val="left" w:pos="993"/>
        </w:tabs>
        <w:ind w:left="0" w:firstLine="567"/>
      </w:pPr>
      <w:r>
        <w:t xml:space="preserve">Если </w:t>
      </w:r>
      <w:r>
        <w:rPr>
          <w:lang w:val="en-US"/>
        </w:rPr>
        <w:t>S</w:t>
      </w:r>
      <w:r w:rsidRPr="007332DA">
        <w:t xml:space="preserve"> </w:t>
      </w:r>
      <w:r>
        <w:t>не выполняется ни на одном элементе А, поставить в корень метку 0, выйти.</w:t>
      </w:r>
    </w:p>
    <w:p w:rsidR="00614092" w:rsidRPr="007332DA" w:rsidRDefault="00614092" w:rsidP="00181C22">
      <w:pPr>
        <w:pStyle w:val="af0"/>
        <w:numPr>
          <w:ilvl w:val="0"/>
          <w:numId w:val="14"/>
        </w:numPr>
        <w:tabs>
          <w:tab w:val="clear" w:pos="1230"/>
          <w:tab w:val="left" w:pos="993"/>
        </w:tabs>
        <w:ind w:left="0" w:firstLine="567"/>
      </w:pPr>
      <w:r w:rsidRPr="007332DA">
        <w:t xml:space="preserve">Если </w:t>
      </w:r>
      <w:r w:rsidRPr="007332DA">
        <w:rPr>
          <w:lang w:val="en-US"/>
        </w:rPr>
        <w:t>Q=</w:t>
      </w:r>
      <w:r w:rsidRPr="007332DA">
        <w:rPr>
          <w:rStyle w:val="apple-converted-space"/>
          <w:color w:val="000000" w:themeColor="text1"/>
          <w:shd w:val="clear" w:color="auto" w:fill="FFFFFF" w:themeFill="background1"/>
        </w:rPr>
        <w:t> </w:t>
      </w:r>
      <w:r>
        <w:rPr>
          <w:lang w:val="en-US"/>
        </w:rPr>
        <w:t>Ø</w:t>
      </w:r>
      <w:r w:rsidRPr="007332DA">
        <w:rPr>
          <w:color w:val="000000" w:themeColor="text1"/>
          <w:shd w:val="clear" w:color="auto" w:fill="FFFFFF" w:themeFill="background1"/>
        </w:rPr>
        <w:t>,</w:t>
      </w:r>
      <w:r w:rsidRPr="007332DA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то:</w:t>
      </w:r>
    </w:p>
    <w:p w:rsidR="00614092" w:rsidRDefault="00C40BE1" w:rsidP="00181C22">
      <w:pPr>
        <w:pStyle w:val="af0"/>
        <w:numPr>
          <w:ilvl w:val="0"/>
          <w:numId w:val="15"/>
        </w:numPr>
        <w:tabs>
          <w:tab w:val="clear" w:pos="1230"/>
          <w:tab w:val="left" w:pos="993"/>
        </w:tabs>
        <w:ind w:left="0" w:firstLine="567"/>
      </w:pPr>
      <w:r>
        <w:t>е</w:t>
      </w:r>
      <w:r w:rsidR="00614092">
        <w:t xml:space="preserve">сли </w:t>
      </w:r>
      <w:r w:rsidR="00614092">
        <w:rPr>
          <w:lang w:val="en-US"/>
        </w:rPr>
        <w:t>S</w:t>
      </w:r>
      <w:r w:rsidR="00614092" w:rsidRPr="00614092">
        <w:t xml:space="preserve"> </w:t>
      </w:r>
      <w:r w:rsidR="00614092">
        <w:t>выполняется на большей части или половине множества А, поставить в корень метку 1 и выйти</w:t>
      </w:r>
    </w:p>
    <w:p w:rsidR="00614092" w:rsidRDefault="00C40BE1" w:rsidP="00181C22">
      <w:pPr>
        <w:pStyle w:val="af0"/>
        <w:numPr>
          <w:ilvl w:val="0"/>
          <w:numId w:val="15"/>
        </w:numPr>
        <w:tabs>
          <w:tab w:val="clear" w:pos="1230"/>
          <w:tab w:val="left" w:pos="993"/>
        </w:tabs>
        <w:ind w:left="0" w:firstLine="567"/>
      </w:pPr>
      <w:r>
        <w:t>е</w:t>
      </w:r>
      <w:r w:rsidR="00614092">
        <w:t xml:space="preserve">сли </w:t>
      </w:r>
      <w:r w:rsidR="00614092">
        <w:rPr>
          <w:lang w:val="en-US"/>
        </w:rPr>
        <w:t>S</w:t>
      </w:r>
      <w:r w:rsidR="00614092">
        <w:t xml:space="preserve"> выполняется на части, которая меньше половины </w:t>
      </w:r>
      <w:r w:rsidR="00614092">
        <w:rPr>
          <w:lang w:val="en-US"/>
        </w:rPr>
        <w:t>A</w:t>
      </w:r>
      <w:r w:rsidR="00614092">
        <w:t>, поставить в корень метку 0 и выйти.</w:t>
      </w:r>
    </w:p>
    <w:p w:rsidR="00614092" w:rsidRDefault="00614092" w:rsidP="00181C22">
      <w:pPr>
        <w:pStyle w:val="af0"/>
        <w:numPr>
          <w:ilvl w:val="0"/>
          <w:numId w:val="14"/>
        </w:numPr>
        <w:tabs>
          <w:tab w:val="clear" w:pos="1230"/>
          <w:tab w:val="left" w:pos="993"/>
        </w:tabs>
        <w:ind w:left="0" w:firstLine="567"/>
        <w:jc w:val="left"/>
      </w:pPr>
      <w:r>
        <w:t xml:space="preserve"> Выбрать </w:t>
      </w:r>
      <w:r w:rsidRPr="00614092">
        <w:rPr>
          <w:lang w:val="en-US"/>
        </w:rPr>
        <w:t>Q</w:t>
      </w:r>
      <w:r>
        <w:t xml:space="preserve"> </w:t>
      </w:r>
      <w:r w:rsidRPr="00614092">
        <w:rPr>
          <w:rFonts w:ascii="Cambria Math" w:hAnsi="Cambria Math" w:cs="Cambria Math"/>
          <w:color w:val="252525"/>
          <w:shd w:val="clear" w:color="auto" w:fill="FFFFFF"/>
        </w:rPr>
        <w:t>∈</w:t>
      </w:r>
      <w:r>
        <w:rPr>
          <w:rFonts w:ascii="Cambria Math" w:hAnsi="Cambria Math" w:cs="Cambria Math"/>
          <w:color w:val="252525"/>
          <w:shd w:val="clear" w:color="auto" w:fill="FFFFFF"/>
        </w:rPr>
        <w:t xml:space="preserve"> </w:t>
      </w:r>
      <w:r w:rsidRPr="00614092">
        <w:t>Ϭ</w:t>
      </w:r>
      <w:r>
        <w:t xml:space="preserve">, для которого </w:t>
      </w:r>
      <w:proofErr w:type="gramStart"/>
      <w:r>
        <w:rPr>
          <w:lang w:val="en-US"/>
        </w:rPr>
        <w:t>Gain</w:t>
      </w:r>
      <w:r w:rsidRPr="00614092">
        <w:t>(</w:t>
      </w:r>
      <w:proofErr w:type="gramEnd"/>
      <w:r>
        <w:rPr>
          <w:lang w:val="en-US"/>
        </w:rPr>
        <w:t>A</w:t>
      </w:r>
      <w:r w:rsidRPr="00614092">
        <w:t>,</w:t>
      </w:r>
      <w:r>
        <w:t xml:space="preserve"> </w:t>
      </w:r>
      <w:r>
        <w:rPr>
          <w:lang w:val="en-US"/>
        </w:rPr>
        <w:t>Q</w:t>
      </w:r>
      <w:r w:rsidRPr="00614092">
        <w:t xml:space="preserve">) </w:t>
      </w:r>
      <w:r>
        <w:t>максимален.</w:t>
      </w:r>
    </w:p>
    <w:p w:rsidR="00614092" w:rsidRDefault="00614092" w:rsidP="00181C22">
      <w:pPr>
        <w:pStyle w:val="af0"/>
        <w:numPr>
          <w:ilvl w:val="0"/>
          <w:numId w:val="14"/>
        </w:numPr>
        <w:tabs>
          <w:tab w:val="clear" w:pos="1230"/>
          <w:tab w:val="left" w:pos="993"/>
        </w:tabs>
        <w:ind w:left="0" w:firstLine="567"/>
        <w:jc w:val="left"/>
      </w:pPr>
      <w:r>
        <w:lastRenderedPageBreak/>
        <w:t xml:space="preserve"> Метку </w:t>
      </w:r>
      <w:r w:rsidRPr="00614092">
        <w:rPr>
          <w:lang w:val="en-US"/>
        </w:rPr>
        <w:t>Q</w:t>
      </w:r>
      <w:r>
        <w:t xml:space="preserve"> поставить в корень.</w:t>
      </w:r>
    </w:p>
    <w:p w:rsidR="00614092" w:rsidRPr="00614092" w:rsidRDefault="00614092" w:rsidP="00181C22">
      <w:pPr>
        <w:pStyle w:val="af0"/>
        <w:numPr>
          <w:ilvl w:val="0"/>
          <w:numId w:val="14"/>
        </w:numPr>
        <w:tabs>
          <w:tab w:val="clear" w:pos="1230"/>
          <w:tab w:val="left" w:pos="993"/>
        </w:tabs>
        <w:ind w:left="0" w:firstLine="567"/>
        <w:jc w:val="left"/>
      </w:pPr>
      <w:r>
        <w:t xml:space="preserve"> Для каждого значения </w:t>
      </w:r>
      <w:r>
        <w:rPr>
          <w:lang w:val="en-US"/>
        </w:rPr>
        <w:t>q</w:t>
      </w:r>
      <w:r w:rsidRPr="00614092">
        <w:t xml:space="preserve"> </w:t>
      </w:r>
      <w:r>
        <w:t xml:space="preserve">атрибут </w:t>
      </w:r>
      <w:r>
        <w:rPr>
          <w:lang w:val="en-US"/>
        </w:rPr>
        <w:t>Q</w:t>
      </w:r>
      <w:r w:rsidRPr="00614092">
        <w:t>:</w:t>
      </w:r>
    </w:p>
    <w:p w:rsidR="00C40BE1" w:rsidRPr="00C40BE1" w:rsidRDefault="00614092" w:rsidP="00181C22">
      <w:pPr>
        <w:pStyle w:val="af0"/>
        <w:numPr>
          <w:ilvl w:val="0"/>
          <w:numId w:val="17"/>
        </w:numPr>
        <w:tabs>
          <w:tab w:val="clear" w:pos="1230"/>
          <w:tab w:val="left" w:pos="993"/>
        </w:tabs>
        <w:ind w:left="0" w:firstLine="567"/>
        <w:jc w:val="left"/>
      </w:pPr>
      <w:r>
        <w:t>добавить нового потомка корня и пометить соответствующее исходящее ребро меткой</w:t>
      </w:r>
      <w:r w:rsidR="00C40BE1">
        <w:t xml:space="preserve"> </w:t>
      </w:r>
      <w:r w:rsidR="00C40BE1">
        <w:rPr>
          <w:lang w:val="en-US"/>
        </w:rPr>
        <w:t>q</w:t>
      </w:r>
      <w:r w:rsidR="00C40BE1" w:rsidRPr="00C40BE1">
        <w:t>;</w:t>
      </w:r>
    </w:p>
    <w:p w:rsidR="00C40BE1" w:rsidRDefault="00C40BE1" w:rsidP="00181C22">
      <w:pPr>
        <w:pStyle w:val="af0"/>
        <w:numPr>
          <w:ilvl w:val="0"/>
          <w:numId w:val="17"/>
        </w:numPr>
        <w:tabs>
          <w:tab w:val="clear" w:pos="1230"/>
          <w:tab w:val="left" w:pos="993"/>
        </w:tabs>
        <w:ind w:left="0" w:firstLine="567"/>
        <w:jc w:val="left"/>
      </w:pPr>
      <w:r>
        <w:t xml:space="preserve">если в А нет примеров, для которых </w:t>
      </w:r>
      <w:r>
        <w:rPr>
          <w:lang w:val="en-US"/>
        </w:rPr>
        <w:t>Q</w:t>
      </w:r>
      <w:r>
        <w:t xml:space="preserve"> принимает значение </w:t>
      </w:r>
      <w:r>
        <w:rPr>
          <w:lang w:val="en-US"/>
        </w:rPr>
        <w:t>q</w:t>
      </w:r>
      <w:r>
        <w:t xml:space="preserve">, то пометить этого потомка в зависимости от того, на какой части А выполняется </w:t>
      </w:r>
      <w:r>
        <w:rPr>
          <w:lang w:val="en-US"/>
        </w:rPr>
        <w:t>S</w:t>
      </w:r>
      <w:r>
        <w:t xml:space="preserve"> </w:t>
      </w:r>
      <w:r w:rsidRPr="00C40BE1">
        <w:t>(</w:t>
      </w:r>
      <w:r>
        <w:t>возврат к пункту 4</w:t>
      </w:r>
      <w:r w:rsidRPr="00C40BE1">
        <w:t>)</w:t>
      </w:r>
      <w:r>
        <w:t>;</w:t>
      </w:r>
    </w:p>
    <w:p w:rsidR="00C40BE1" w:rsidRDefault="00C40BE1" w:rsidP="00181C22">
      <w:pPr>
        <w:pStyle w:val="af0"/>
        <w:numPr>
          <w:ilvl w:val="0"/>
          <w:numId w:val="17"/>
        </w:numPr>
        <w:tabs>
          <w:tab w:val="clear" w:pos="1230"/>
          <w:tab w:val="left" w:pos="993"/>
        </w:tabs>
        <w:ind w:left="0" w:firstLine="567"/>
        <w:jc w:val="left"/>
      </w:pPr>
      <w:r>
        <w:t xml:space="preserve">иначе реализовать </w:t>
      </w:r>
      <w:r>
        <w:rPr>
          <w:lang w:val="en-US"/>
        </w:rPr>
        <w:t>ID</w:t>
      </w:r>
      <w:r w:rsidRPr="007332DA">
        <w:t>3(</w:t>
      </w:r>
      <w:r>
        <w:rPr>
          <w:lang w:val="en-US"/>
        </w:rPr>
        <w:t>A</w:t>
      </w:r>
      <w:r w:rsidRPr="007332DA">
        <w:t>,</w:t>
      </w:r>
      <w:r>
        <w:t xml:space="preserve"> </w:t>
      </w:r>
      <w:r>
        <w:rPr>
          <w:lang w:val="en-US"/>
        </w:rPr>
        <w:t>S</w:t>
      </w:r>
      <w:r w:rsidRPr="007332DA">
        <w:t>,</w:t>
      </w:r>
      <w:r>
        <w:t xml:space="preserve"> Ϭ \ </w:t>
      </w:r>
      <w:r w:rsidRPr="00C40BE1">
        <w:t>{</w:t>
      </w:r>
      <w:r>
        <w:rPr>
          <w:lang w:val="en-US"/>
        </w:rPr>
        <w:t>Q</w:t>
      </w:r>
      <w:proofErr w:type="gramStart"/>
      <w:r w:rsidRPr="00C40BE1">
        <w:t>}</w:t>
      </w:r>
      <w:r>
        <w:t xml:space="preserve"> </w:t>
      </w:r>
      <w:r w:rsidRPr="007332DA">
        <w:t>)</w:t>
      </w:r>
      <w:proofErr w:type="gramEnd"/>
      <w:r>
        <w:t xml:space="preserve"> и добавляем его результат, как поддерево с корнем в этом потомке.</w:t>
      </w:r>
    </w:p>
    <w:p w:rsidR="001B571B" w:rsidRDefault="001B571B" w:rsidP="00181C22">
      <w:pPr>
        <w:pStyle w:val="af0"/>
        <w:tabs>
          <w:tab w:val="clear" w:pos="1230"/>
          <w:tab w:val="left" w:pos="993"/>
        </w:tabs>
      </w:pPr>
      <w:r>
        <w:t>У данного алгоритма реализации, есть несколько значительных преимуществ таких как:</w:t>
      </w:r>
    </w:p>
    <w:p w:rsidR="001B571B" w:rsidRPr="00865B77" w:rsidRDefault="00873BF2" w:rsidP="00873BF2">
      <w:pPr>
        <w:pStyle w:val="af0"/>
        <w:numPr>
          <w:ilvl w:val="0"/>
          <w:numId w:val="29"/>
        </w:numPr>
        <w:tabs>
          <w:tab w:val="clear" w:pos="1230"/>
          <w:tab w:val="left" w:pos="851"/>
        </w:tabs>
        <w:ind w:left="0" w:firstLine="567"/>
      </w:pPr>
      <w:r w:rsidRPr="00865B77">
        <w:t>обработке</w:t>
      </w:r>
      <w:r w:rsidR="001B571B" w:rsidRPr="00865B77">
        <w:t xml:space="preserve"> ситуации, когда одному и тому же набору атрибутов соответствуют несколько случаев с разными исходами (за решение данной </w:t>
      </w:r>
      <w:r w:rsidR="00865B77" w:rsidRPr="00865B77">
        <w:t>проблемы отвечает пункт 4);</w:t>
      </w:r>
    </w:p>
    <w:p w:rsidR="001B571B" w:rsidRPr="00865B77" w:rsidRDefault="00865B77" w:rsidP="00873BF2">
      <w:pPr>
        <w:pStyle w:val="af0"/>
        <w:numPr>
          <w:ilvl w:val="0"/>
          <w:numId w:val="29"/>
        </w:numPr>
        <w:tabs>
          <w:tab w:val="clear" w:pos="1230"/>
          <w:tab w:val="left" w:pos="851"/>
        </w:tabs>
        <w:ind w:left="0" w:firstLine="567"/>
      </w:pPr>
      <w:r w:rsidRPr="00865B77">
        <w:t>о</w:t>
      </w:r>
      <w:r w:rsidR="00873BF2" w:rsidRPr="00865B77">
        <w:t>бработке</w:t>
      </w:r>
      <w:r w:rsidR="001B571B" w:rsidRPr="00865B77">
        <w:t xml:space="preserve"> ситуации, когда у атрибута может встретиться несколько вариантов, к тому же, может так произойти, что какой-то из этих вариантов не реализуется, в таком случае мы заполняем соответствующий лист в зависимости от того, каких исходов было больше в его предке (за это отвечает пункт 7b).</w:t>
      </w:r>
    </w:p>
    <w:p w:rsidR="00C40BE1" w:rsidRDefault="00C40BE1" w:rsidP="00181C22">
      <w:pPr>
        <w:pStyle w:val="af0"/>
        <w:tabs>
          <w:tab w:val="clear" w:pos="1230"/>
          <w:tab w:val="left" w:pos="851"/>
        </w:tabs>
      </w:pPr>
      <w:r>
        <w:t>Программа обрабатывает только бинарные атрибуты. Рассмотрим формат входного файла:</w:t>
      </w:r>
    </w:p>
    <w:p w:rsidR="00C40BE1" w:rsidRPr="00C40BE1" w:rsidRDefault="00C40BE1" w:rsidP="00873BF2">
      <w:pPr>
        <w:pStyle w:val="af0"/>
        <w:numPr>
          <w:ilvl w:val="0"/>
          <w:numId w:val="29"/>
        </w:numPr>
        <w:tabs>
          <w:tab w:val="clear" w:pos="1230"/>
          <w:tab w:val="left" w:pos="851"/>
        </w:tabs>
        <w:ind w:left="0" w:firstLine="567"/>
      </w:pPr>
      <w:r>
        <w:t xml:space="preserve">число атрибутов </w:t>
      </w:r>
      <w:r>
        <w:rPr>
          <w:lang w:val="en-US"/>
        </w:rPr>
        <w:t>n;</w:t>
      </w:r>
    </w:p>
    <w:p w:rsidR="00C40BE1" w:rsidRDefault="00C40BE1" w:rsidP="00873BF2">
      <w:pPr>
        <w:pStyle w:val="af0"/>
        <w:numPr>
          <w:ilvl w:val="0"/>
          <w:numId w:val="29"/>
        </w:numPr>
        <w:tabs>
          <w:tab w:val="clear" w:pos="1230"/>
          <w:tab w:val="left" w:pos="851"/>
        </w:tabs>
        <w:ind w:left="0" w:firstLine="567"/>
      </w:pPr>
      <w:r>
        <w:t xml:space="preserve">строки формата, количество строк равно </w:t>
      </w:r>
      <w:r>
        <w:rPr>
          <w:lang w:val="en-US"/>
        </w:rPr>
        <w:t>n</w:t>
      </w:r>
      <w:r>
        <w:t xml:space="preserve"> (</w:t>
      </w:r>
      <w:r w:rsidRPr="00C40BE1">
        <w:t>[</w:t>
      </w:r>
      <w:r>
        <w:t>Название атрибута</w:t>
      </w:r>
      <w:r w:rsidRPr="00C40BE1">
        <w:t>],</w:t>
      </w:r>
      <w:r>
        <w:t xml:space="preserve"> </w:t>
      </w:r>
      <w:r w:rsidRPr="00C40BE1">
        <w:t>[</w:t>
      </w:r>
      <w:r>
        <w:t>Положительное значение</w:t>
      </w:r>
      <w:r w:rsidRPr="00C40BE1">
        <w:t>],</w:t>
      </w:r>
      <w:r>
        <w:t xml:space="preserve"> Отрицательное значения</w:t>
      </w:r>
      <w:r w:rsidRPr="00C40BE1">
        <w:t>]</w:t>
      </w:r>
      <w:r>
        <w:t>);</w:t>
      </w:r>
    </w:p>
    <w:p w:rsidR="00C40BE1" w:rsidRDefault="00C40BE1" w:rsidP="00873BF2">
      <w:pPr>
        <w:pStyle w:val="af0"/>
        <w:numPr>
          <w:ilvl w:val="0"/>
          <w:numId w:val="29"/>
        </w:numPr>
        <w:tabs>
          <w:tab w:val="clear" w:pos="1230"/>
          <w:tab w:val="left" w:pos="851"/>
        </w:tabs>
        <w:ind w:left="0" w:firstLine="567"/>
      </w:pPr>
      <w:r>
        <w:t>название основного атрибута;</w:t>
      </w:r>
    </w:p>
    <w:p w:rsidR="00C40BE1" w:rsidRDefault="00C40BE1" w:rsidP="00873BF2">
      <w:pPr>
        <w:pStyle w:val="af0"/>
        <w:numPr>
          <w:ilvl w:val="0"/>
          <w:numId w:val="29"/>
        </w:numPr>
        <w:tabs>
          <w:tab w:val="clear" w:pos="1230"/>
          <w:tab w:val="left" w:pos="851"/>
        </w:tabs>
        <w:ind w:left="0" w:firstLine="567"/>
      </w:pPr>
      <w:r>
        <w:rPr>
          <w:lang w:val="en-US"/>
        </w:rPr>
        <w:t xml:space="preserve">m </w:t>
      </w:r>
      <w:r>
        <w:t>– число тестовых примеров;</w:t>
      </w:r>
    </w:p>
    <w:p w:rsidR="00C40BE1" w:rsidRDefault="00C40BE1" w:rsidP="00873BF2">
      <w:pPr>
        <w:pStyle w:val="af0"/>
        <w:numPr>
          <w:ilvl w:val="0"/>
          <w:numId w:val="29"/>
        </w:numPr>
        <w:tabs>
          <w:tab w:val="clear" w:pos="1230"/>
          <w:tab w:val="left" w:pos="851"/>
        </w:tabs>
        <w:ind w:left="0" w:firstLine="567"/>
      </w:pPr>
      <w:r>
        <w:t>строки формата (</w:t>
      </w:r>
      <w:r w:rsidR="00DC3101" w:rsidRPr="00DC3101">
        <w:t>[</w:t>
      </w:r>
      <w:r w:rsidR="00DC3101">
        <w:t>атрибут</w:t>
      </w:r>
      <w:r w:rsidR="00DC3101">
        <w:rPr>
          <w:vertAlign w:val="subscript"/>
        </w:rPr>
        <w:t>1</w:t>
      </w:r>
      <w:r w:rsidR="00DC3101">
        <w:t xml:space="preserve"> = значение</w:t>
      </w:r>
      <w:r w:rsidR="00DC3101">
        <w:rPr>
          <w:vertAlign w:val="subscript"/>
        </w:rPr>
        <w:t>1</w:t>
      </w:r>
      <w:r w:rsidR="00DC3101" w:rsidRPr="00DC3101">
        <w:t xml:space="preserve">], </w:t>
      </w:r>
      <w:r w:rsidR="00DC3101">
        <w:t>…</w:t>
      </w:r>
      <w:r w:rsidR="00DC3101" w:rsidRPr="00DC3101">
        <w:t>, [</w:t>
      </w:r>
      <w:r w:rsidR="00DC3101">
        <w:t>атрибут</w:t>
      </w:r>
      <w:proofErr w:type="gramStart"/>
      <w:r w:rsidR="00DC3101">
        <w:rPr>
          <w:vertAlign w:val="subscript"/>
          <w:lang w:val="en-US"/>
        </w:rPr>
        <w:t>n</w:t>
      </w:r>
      <w:r w:rsidR="00DC3101" w:rsidRPr="00DC3101">
        <w:rPr>
          <w:vertAlign w:val="subscript"/>
        </w:rPr>
        <w:t xml:space="preserve"> </w:t>
      </w:r>
      <w:r w:rsidR="00DC3101" w:rsidRPr="00DC3101">
        <w:t xml:space="preserve"> =</w:t>
      </w:r>
      <w:proofErr w:type="gramEnd"/>
      <w:r w:rsidR="00DC3101" w:rsidRPr="00DC3101">
        <w:t xml:space="preserve"> </w:t>
      </w:r>
      <w:r w:rsidR="00DC3101">
        <w:t>атрибут</w:t>
      </w:r>
      <w:r w:rsidR="00DC3101">
        <w:rPr>
          <w:vertAlign w:val="subscript"/>
          <w:lang w:val="en-US"/>
        </w:rPr>
        <w:t>n</w:t>
      </w:r>
      <w:r w:rsidR="00DC3101" w:rsidRPr="00DC3101">
        <w:t>]</w:t>
      </w:r>
      <w:r>
        <w:t>)</w:t>
      </w:r>
      <w:r w:rsidR="00DC3101" w:rsidRPr="00DC3101">
        <w:t>.</w:t>
      </w:r>
    </w:p>
    <w:p w:rsidR="00C80D98" w:rsidRDefault="00C80D98" w:rsidP="00DC3101">
      <w:pPr>
        <w:pStyle w:val="2"/>
        <w:spacing w:line="360" w:lineRule="auto"/>
        <w:jc w:val="both"/>
      </w:pPr>
      <w:bookmarkStart w:id="145" w:name="_Toc194254261"/>
      <w:r>
        <w:lastRenderedPageBreak/>
        <w:t>3.1.  Обоснование выбора языка программирования</w:t>
      </w:r>
      <w:bookmarkEnd w:id="145"/>
    </w:p>
    <w:p w:rsidR="00817686" w:rsidRDefault="00C65DA4" w:rsidP="00C65DA4">
      <w:pPr>
        <w:pStyle w:val="af0"/>
      </w:pPr>
      <w:r w:rsidRPr="00DA0BA8">
        <w:t xml:space="preserve">Перед началом выполнения поставленной задачи были проанализированы </w:t>
      </w:r>
      <w:r>
        <w:t>зарубежные и отечественные источники на тему: «Популярность языков анализа данных».  В соответствии с веб-сайтом американской компании по бизнес-аналитике</w:t>
      </w:r>
      <w:r w:rsidR="00865B77">
        <w:t xml:space="preserve">, где </w:t>
      </w:r>
      <w:r>
        <w:t xml:space="preserve">проводились голосования </w:t>
      </w:r>
      <w:r w:rsidR="00865B77">
        <w:t xml:space="preserve">по </w:t>
      </w:r>
      <w:r>
        <w:t>выбор</w:t>
      </w:r>
      <w:r w:rsidR="00865B77">
        <w:t xml:space="preserve">у лучшего </w:t>
      </w:r>
      <w:r>
        <w:t xml:space="preserve">программного обеспечения для анализа данных в 2012, 2013, 2014 годах. Топ-3 голосов составили языки </w:t>
      </w:r>
      <w:r>
        <w:rPr>
          <w:lang w:val="en-US"/>
        </w:rPr>
        <w:t>R</w:t>
      </w:r>
      <w:r w:rsidRPr="001E6493">
        <w:t xml:space="preserve">, </w:t>
      </w:r>
      <w:r>
        <w:rPr>
          <w:lang w:val="en-US"/>
        </w:rPr>
        <w:t>SAS</w:t>
      </w:r>
      <w:r w:rsidRPr="001E6493">
        <w:t xml:space="preserve">, </w:t>
      </w:r>
      <w:r>
        <w:rPr>
          <w:lang w:val="en-US"/>
        </w:rPr>
        <w:t>Python</w:t>
      </w:r>
      <w:r w:rsidRPr="00F23EFB">
        <w:t>.</w:t>
      </w:r>
      <w:r>
        <w:t xml:space="preserve"> </w:t>
      </w:r>
      <w:r w:rsidR="00817686">
        <w:t xml:space="preserve"> </w:t>
      </w:r>
    </w:p>
    <w:p w:rsidR="00C65DA4" w:rsidRDefault="00865B77" w:rsidP="00865B77">
      <w:pPr>
        <w:pStyle w:val="af0"/>
        <w:spacing w:before="240"/>
      </w:pPr>
      <w:r>
        <w:t>Таблица 2</w:t>
      </w:r>
      <w:r w:rsidR="00C65DA4">
        <w:t>. Сравнительная характеристика средств анализа данных</w:t>
      </w:r>
      <w:r w:rsidR="005436A4">
        <w:t xml:space="preserve"> [8</w:t>
      </w:r>
      <w:r w:rsidR="00C65DA4" w:rsidRPr="00F23EFB">
        <w:t>]</w:t>
      </w:r>
    </w:p>
    <w:tbl>
      <w:tblPr>
        <w:tblW w:w="4823" w:type="pct"/>
        <w:tblInd w:w="3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9"/>
        <w:gridCol w:w="5416"/>
      </w:tblGrid>
      <w:tr w:rsidR="00C65DA4" w:rsidRPr="00634984" w:rsidTr="00865B77">
        <w:trPr>
          <w:trHeight w:val="436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5DA4" w:rsidRPr="0093552B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</w:pPr>
            <w:r w:rsidRPr="0093552B">
              <w:rPr>
                <w:rFonts w:eastAsia="Times New Roman" w:cstheme="minorHAnsi"/>
                <w:b/>
                <w:bCs/>
                <w:color w:val="111111"/>
                <w:sz w:val="24"/>
                <w:szCs w:val="21"/>
                <w:lang w:val="en-US" w:eastAsia="ru-RU"/>
              </w:rPr>
              <w:t>What programming/statistics languages you used for an analytics / data mining / data science work in 2014?</w:t>
            </w:r>
          </w:p>
        </w:tc>
      </w:tr>
      <w:tr w:rsidR="00C65DA4" w:rsidRPr="00634984" w:rsidTr="00865B77">
        <w:trPr>
          <w:trHeight w:val="646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65DA4" w:rsidRPr="0093552B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proofErr w:type="spellStart"/>
            <w:r w:rsidRPr="0093552B">
              <w:rPr>
                <w:rFonts w:eastAsia="Times New Roman" w:cstheme="minorHAnsi"/>
                <w:b/>
                <w:bCs/>
                <w:color w:val="111111"/>
                <w:sz w:val="24"/>
                <w:szCs w:val="21"/>
                <w:lang w:eastAsia="ru-RU"/>
              </w:rPr>
              <w:t>Language</w:t>
            </w:r>
            <w:proofErr w:type="spellEnd"/>
            <w:r w:rsidRPr="0093552B">
              <w:rPr>
                <w:rFonts w:eastAsia="Times New Roman" w:cstheme="minorHAnsi"/>
                <w:b/>
                <w:bCs/>
                <w:color w:val="111111"/>
                <w:sz w:val="24"/>
                <w:szCs w:val="21"/>
                <w:lang w:eastAsia="ru-RU"/>
              </w:rPr>
              <w:t xml:space="preserve"> </w:t>
            </w:r>
            <w:proofErr w:type="spellStart"/>
            <w:r w:rsidRPr="0093552B">
              <w:rPr>
                <w:rFonts w:eastAsia="Times New Roman" w:cstheme="minorHAnsi"/>
                <w:b/>
                <w:bCs/>
                <w:color w:val="111111"/>
                <w:sz w:val="24"/>
                <w:szCs w:val="21"/>
                <w:lang w:eastAsia="ru-RU"/>
              </w:rPr>
              <w:t>used</w:t>
            </w:r>
            <w:proofErr w:type="spellEnd"/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865B77">
            <w:pPr>
              <w:pStyle w:val="af0"/>
              <w:ind w:firstLine="0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470A8B8B" wp14:editId="7A9822EB">
                  <wp:extent cx="476250" cy="114300"/>
                  <wp:effectExtent l="19050" t="0" r="0" b="0"/>
                  <wp:docPr id="45" name="Рисунок 3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val="en-US"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  <w:t>% voters in 2014 (719 total)</w:t>
            </w:r>
            <w:r w:rsidRPr="0093552B">
              <w:rPr>
                <w:rFonts w:eastAsia="Times New Roman" w:cstheme="minorHAnsi"/>
                <w:color w:val="111111"/>
                <w:sz w:val="24"/>
                <w:lang w:val="en-US"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39807FE4" wp14:editId="11B724AC">
                  <wp:extent cx="476250" cy="95250"/>
                  <wp:effectExtent l="19050" t="0" r="0" b="0"/>
                  <wp:docPr id="44" name="Рисунок 4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val="en-US"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  <w:t>% voters in 2013 (713 total)</w:t>
            </w:r>
            <w:r w:rsidRPr="0093552B">
              <w:rPr>
                <w:rFonts w:eastAsia="Times New Roman" w:cstheme="minorHAnsi"/>
                <w:color w:val="111111"/>
                <w:sz w:val="24"/>
                <w:lang w:val="en-US"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3A06A1F7" wp14:editId="2B806583">
                  <wp:extent cx="476250" cy="95250"/>
                  <wp:effectExtent l="19050" t="0" r="0" b="0"/>
                  <wp:docPr id="43" name="Рисунок 5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val="en-US"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  <w:t>% voters in 2012 (579 total)</w:t>
            </w:r>
          </w:p>
        </w:tc>
      </w:tr>
      <w:tr w:rsidR="00C65DA4" w:rsidRPr="00984ADD" w:rsidTr="00865B77">
        <w:trPr>
          <w:trHeight w:val="661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 xml:space="preserve">R (352 </w:t>
            </w: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voters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 xml:space="preserve"> </w:t>
            </w: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in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 xml:space="preserve"> 2014)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817686">
            <w:pPr>
              <w:pStyle w:val="af0"/>
              <w:ind w:firstLine="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77C311D4" wp14:editId="118FD78C">
                  <wp:extent cx="1866900" cy="114300"/>
                  <wp:effectExtent l="19050" t="0" r="0" b="0"/>
                  <wp:docPr id="42" name="Рисунок 6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49.0%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564CCE21" wp14:editId="5B8CB1A3">
                  <wp:extent cx="2314575" cy="95250"/>
                  <wp:effectExtent l="19050" t="0" r="9525" b="0"/>
                  <wp:docPr id="41" name="Рисунок 7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60.9%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3F879866" wp14:editId="4FEE6742">
                  <wp:extent cx="2000250" cy="95250"/>
                  <wp:effectExtent l="19050" t="0" r="0" b="0"/>
                  <wp:docPr id="40" name="Рисунок 8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52.5%</w:t>
            </w:r>
          </w:p>
        </w:tc>
      </w:tr>
      <w:tr w:rsidR="00C65DA4" w:rsidRPr="00984ADD" w:rsidTr="00865B77">
        <w:trPr>
          <w:trHeight w:val="646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SAS (262)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817686">
            <w:pPr>
              <w:pStyle w:val="af0"/>
              <w:ind w:firstLine="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07FC1F87" wp14:editId="6E523BA2">
                  <wp:extent cx="1390650" cy="114300"/>
                  <wp:effectExtent l="19050" t="0" r="0" b="0"/>
                  <wp:docPr id="39" name="Рисунок 9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36.4%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63C69B87" wp14:editId="5549769D">
                  <wp:extent cx="790575" cy="95250"/>
                  <wp:effectExtent l="19050" t="0" r="9525" b="0"/>
                  <wp:docPr id="38" name="Рисунок 10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20.8%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7E584670" wp14:editId="1B933BFD">
                  <wp:extent cx="742950" cy="95250"/>
                  <wp:effectExtent l="19050" t="0" r="0" b="0"/>
                  <wp:docPr id="37" name="Рисунок 11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19.7%</w:t>
            </w:r>
          </w:p>
        </w:tc>
      </w:tr>
      <w:tr w:rsidR="00C65DA4" w:rsidRPr="00984ADD" w:rsidTr="00865B77">
        <w:trPr>
          <w:trHeight w:val="661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Python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 xml:space="preserve"> (252)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817686">
            <w:pPr>
              <w:pStyle w:val="af0"/>
              <w:ind w:firstLine="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7A7111C7" wp14:editId="5EC3FA53">
                  <wp:extent cx="1333500" cy="114300"/>
                  <wp:effectExtent l="19050" t="0" r="0" b="0"/>
                  <wp:docPr id="8" name="Рисунок 12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35.0%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1F6725E2" wp14:editId="53251FE0">
                  <wp:extent cx="1476375" cy="95250"/>
                  <wp:effectExtent l="19050" t="0" r="9525" b="0"/>
                  <wp:docPr id="13" name="Рисунок 13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38.8%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5244A6DF" wp14:editId="2EC29254">
                  <wp:extent cx="1371600" cy="95250"/>
                  <wp:effectExtent l="19050" t="0" r="0" b="0"/>
                  <wp:docPr id="14" name="Рисунок 14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36.1%</w:t>
            </w:r>
          </w:p>
        </w:tc>
      </w:tr>
      <w:tr w:rsidR="00C65DA4" w:rsidRPr="00984ADD" w:rsidTr="00865B77">
        <w:trPr>
          <w:trHeight w:val="661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SQL (220)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817686">
            <w:pPr>
              <w:pStyle w:val="af0"/>
              <w:ind w:firstLine="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797467C5" wp14:editId="01BDE6CF">
                  <wp:extent cx="1162050" cy="114300"/>
                  <wp:effectExtent l="19050" t="0" r="0" b="0"/>
                  <wp:docPr id="15" name="Рисунок 15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30.6%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6D4C3896" wp14:editId="2023C4D6">
                  <wp:extent cx="1390650" cy="95250"/>
                  <wp:effectExtent l="19050" t="0" r="0" b="0"/>
                  <wp:docPr id="16" name="Рисунок 16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36.6%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17431758" wp14:editId="03E33708">
                  <wp:extent cx="1219200" cy="95250"/>
                  <wp:effectExtent l="19050" t="0" r="0" b="0"/>
                  <wp:docPr id="17" name="Рисунок 17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32.1%</w:t>
            </w:r>
          </w:p>
        </w:tc>
      </w:tr>
      <w:tr w:rsidR="00C65DA4" w:rsidRPr="00984ADD" w:rsidTr="00865B77">
        <w:trPr>
          <w:trHeight w:val="1002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Java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 xml:space="preserve"> (89)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817686">
            <w:pPr>
              <w:pStyle w:val="af0"/>
              <w:ind w:firstLine="0"/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3EC2D9E4" wp14:editId="542DCB35">
                  <wp:extent cx="476250" cy="114300"/>
                  <wp:effectExtent l="19050" t="0" r="0" b="0"/>
                  <wp:docPr id="63" name="Рисунок 18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t> 12.4%</w:t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7BD97FC0" wp14:editId="6206DE3C">
                  <wp:extent cx="628650" cy="95250"/>
                  <wp:effectExtent l="19050" t="0" r="0" b="0"/>
                  <wp:docPr id="64" name="Рисунок 19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t> 16.5%</w:t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3C889CCE" wp14:editId="5FF47216">
                  <wp:extent cx="800100" cy="95250"/>
                  <wp:effectExtent l="19050" t="0" r="0" b="0"/>
                  <wp:docPr id="65" name="Рисунок 20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t> 21.2%</w:t>
            </w:r>
          </w:p>
        </w:tc>
      </w:tr>
    </w:tbl>
    <w:p w:rsidR="00C65DA4" w:rsidRDefault="00C65DA4" w:rsidP="00817686">
      <w:pPr>
        <w:pStyle w:val="af0"/>
        <w:ind w:firstLine="0"/>
      </w:pPr>
    </w:p>
    <w:p w:rsidR="00865B77" w:rsidRDefault="00865B77" w:rsidP="00817686">
      <w:pPr>
        <w:pStyle w:val="af0"/>
        <w:ind w:firstLine="0"/>
      </w:pPr>
    </w:p>
    <w:p w:rsidR="00865B77" w:rsidRPr="0064425A" w:rsidRDefault="00865B77" w:rsidP="00865B77">
      <w:pPr>
        <w:pStyle w:val="af0"/>
        <w:ind w:firstLine="0"/>
        <w:jc w:val="right"/>
      </w:pPr>
      <w:r>
        <w:lastRenderedPageBreak/>
        <w:t>Окончание табл. 2</w:t>
      </w:r>
    </w:p>
    <w:tbl>
      <w:tblPr>
        <w:tblW w:w="4823" w:type="pct"/>
        <w:tblInd w:w="3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9"/>
        <w:gridCol w:w="5416"/>
      </w:tblGrid>
      <w:tr w:rsidR="00C65DA4" w:rsidRPr="0093552B" w:rsidTr="00865B77">
        <w:trPr>
          <w:trHeight w:val="646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0D1150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</w:pPr>
            <w:r w:rsidRPr="000D1150"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  <w:t>Unix shell/</w:t>
            </w:r>
            <w:proofErr w:type="spellStart"/>
            <w:r w:rsidRPr="000D1150"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  <w:t>awk</w:t>
            </w:r>
            <w:proofErr w:type="spellEnd"/>
            <w:r w:rsidRPr="000D1150"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  <w:t>/</w:t>
            </w:r>
            <w:proofErr w:type="spellStart"/>
            <w:r w:rsidRPr="000D1150"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  <w:t>sed</w:t>
            </w:r>
            <w:proofErr w:type="spellEnd"/>
            <w:r w:rsidRPr="000D1150"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  <w:t xml:space="preserve"> (63)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817686">
            <w:pPr>
              <w:pStyle w:val="af0"/>
              <w:ind w:firstLine="0"/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3FC99B5F" wp14:editId="345A5C23">
                  <wp:extent cx="333375" cy="114300"/>
                  <wp:effectExtent l="19050" t="0" r="9525" b="0"/>
                  <wp:docPr id="4" name="Рисунок 21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t> 8.8%</w:t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098D6F47" wp14:editId="11F2B1FD">
                  <wp:extent cx="419100" cy="95250"/>
                  <wp:effectExtent l="19050" t="0" r="0" b="0"/>
                  <wp:docPr id="5" name="Рисунок 22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t> 11.1%</w:t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26A2FD6B" wp14:editId="55E0C8C9">
                  <wp:extent cx="561975" cy="95250"/>
                  <wp:effectExtent l="19050" t="0" r="9525" b="0"/>
                  <wp:docPr id="3" name="Рисунок 23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t> 14.7%</w:t>
            </w:r>
          </w:p>
        </w:tc>
      </w:tr>
      <w:tr w:rsidR="00C65DA4" w:rsidRPr="00984ADD" w:rsidTr="00865B77">
        <w:trPr>
          <w:trHeight w:val="646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val="en-US" w:eastAsia="ru-RU"/>
              </w:rPr>
              <w:t>Pig Latin/ Hive/ other Hadoop-based languages (61)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817686">
            <w:pPr>
              <w:pStyle w:val="af0"/>
              <w:ind w:firstLine="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2B83BBD6" wp14:editId="77C9BB09">
                  <wp:extent cx="323850" cy="114300"/>
                  <wp:effectExtent l="19050" t="0" r="0" b="0"/>
                  <wp:docPr id="48" name="Рисунок 24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8.5%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11192E40" wp14:editId="0E1008F9">
                  <wp:extent cx="304800" cy="95250"/>
                  <wp:effectExtent l="19050" t="0" r="0" b="0"/>
                  <wp:docPr id="49" name="Рисунок 25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8.0%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1834E305" wp14:editId="3FF5F0E3">
                  <wp:extent cx="247650" cy="95250"/>
                  <wp:effectExtent l="19050" t="0" r="0" b="0"/>
                  <wp:docPr id="52" name="Рисунок 26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6.7%</w:t>
            </w:r>
          </w:p>
        </w:tc>
      </w:tr>
      <w:tr w:rsidR="00C65DA4" w:rsidRPr="00984ADD" w:rsidTr="00865B77">
        <w:trPr>
          <w:trHeight w:val="661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SPSS (58)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817686">
            <w:pPr>
              <w:pStyle w:val="af0"/>
              <w:ind w:firstLine="0"/>
              <w:jc w:val="left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59270589" wp14:editId="490C4724">
                  <wp:extent cx="304800" cy="114300"/>
                  <wp:effectExtent l="19050" t="0" r="0" b="0"/>
                  <wp:docPr id="53" name="Рисунок 27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="00817686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8.1%</w:t>
            </w:r>
            <w:r w:rsidR="00817686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proofErr w:type="spellStart"/>
            <w:r w:rsidR="00817686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not</w:t>
            </w:r>
            <w:proofErr w:type="spellEnd"/>
            <w:r w:rsidR="00817686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 xml:space="preserve"> </w:t>
            </w: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asked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not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 xml:space="preserve"> </w:t>
            </w: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asked</w:t>
            </w:r>
            <w:proofErr w:type="spellEnd"/>
          </w:p>
        </w:tc>
      </w:tr>
      <w:tr w:rsidR="00C65DA4" w:rsidRPr="00984ADD" w:rsidTr="00865B77">
        <w:trPr>
          <w:trHeight w:val="646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MATLAB (45)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817686">
            <w:pPr>
              <w:pStyle w:val="af0"/>
              <w:ind w:firstLine="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7711F8E8" wp14:editId="0786CB67">
                  <wp:extent cx="238125" cy="114300"/>
                  <wp:effectExtent l="19050" t="0" r="9525" b="0"/>
                  <wp:docPr id="54" name="Рисунок 28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6.3%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5935F047" wp14:editId="054FC709">
                  <wp:extent cx="466725" cy="95250"/>
                  <wp:effectExtent l="19050" t="0" r="9525" b="0"/>
                  <wp:docPr id="55" name="Рисунок 29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12.5%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609365AE" wp14:editId="11B0B402">
                  <wp:extent cx="495300" cy="95250"/>
                  <wp:effectExtent l="19050" t="0" r="0" b="0"/>
                  <wp:docPr id="56" name="Рисунок 30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13.1%</w:t>
            </w:r>
          </w:p>
        </w:tc>
      </w:tr>
      <w:tr w:rsidR="00C65DA4" w:rsidRPr="00984ADD" w:rsidTr="00865B77">
        <w:trPr>
          <w:trHeight w:val="661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proofErr w:type="spellStart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Scala</w:t>
            </w:r>
            <w:proofErr w:type="spellEnd"/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 xml:space="preserve"> (28)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817686">
            <w:pPr>
              <w:pStyle w:val="af0"/>
              <w:ind w:firstLine="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42F66481" wp14:editId="017A700D">
                  <wp:extent cx="152400" cy="114300"/>
                  <wp:effectExtent l="19050" t="0" r="0" b="0"/>
                  <wp:docPr id="57" name="Рисунок 31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3.9%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51294544" wp14:editId="3753116E">
                  <wp:extent cx="76200" cy="95250"/>
                  <wp:effectExtent l="19050" t="0" r="0" b="0"/>
                  <wp:docPr id="58" name="Рисунок 32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2.2%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08D07218" wp14:editId="3FB5C0FC">
                  <wp:extent cx="85725" cy="95250"/>
                  <wp:effectExtent l="19050" t="0" r="9525" b="0"/>
                  <wp:docPr id="59" name="Рисунок 33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2.4%</w:t>
            </w:r>
          </w:p>
        </w:tc>
      </w:tr>
      <w:tr w:rsidR="00C65DA4" w:rsidRPr="00984ADD" w:rsidTr="00865B77">
        <w:trPr>
          <w:trHeight w:val="646"/>
        </w:trPr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C65DA4">
            <w:pPr>
              <w:pStyle w:val="af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C/C++ (26)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DA4" w:rsidRPr="0093552B" w:rsidRDefault="00C65DA4" w:rsidP="00817686">
            <w:pPr>
              <w:pStyle w:val="af0"/>
              <w:ind w:firstLine="0"/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</w:pP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3AB95B37" wp14:editId="73ED1462">
                  <wp:extent cx="133350" cy="114300"/>
                  <wp:effectExtent l="19050" t="0" r="0" b="0"/>
                  <wp:docPr id="60" name="Рисунок 34" descr="http://www.kdnuggets.com/polls/graph/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kdnuggets.com/polls/graph/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3.6%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6933F7C6" wp14:editId="09B550A8">
                  <wp:extent cx="352425" cy="95250"/>
                  <wp:effectExtent l="19050" t="0" r="9525" b="0"/>
                  <wp:docPr id="61" name="Рисунок 35" descr="http://www.kdnuggets.com/polls/graph/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kdnuggets.com/polls/graph/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9.3%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br/>
            </w:r>
            <w:r w:rsidRPr="0093552B">
              <w:rPr>
                <w:rFonts w:eastAsia="Times New Roman" w:cstheme="minorHAnsi"/>
                <w:noProof/>
                <w:color w:val="111111"/>
                <w:sz w:val="24"/>
                <w:szCs w:val="21"/>
                <w:lang w:eastAsia="ru-RU"/>
              </w:rPr>
              <w:drawing>
                <wp:inline distT="0" distB="0" distL="0" distR="0" wp14:anchorId="0BE3FBD3" wp14:editId="4440895F">
                  <wp:extent cx="542925" cy="95250"/>
                  <wp:effectExtent l="19050" t="0" r="9525" b="0"/>
                  <wp:docPr id="62" name="Рисунок 36" descr="http://www.kdnuggets.com/polls/graph/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kdnuggets.com/polls/graph/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552B">
              <w:rPr>
                <w:rFonts w:eastAsia="Times New Roman" w:cstheme="minorHAnsi"/>
                <w:color w:val="111111"/>
                <w:sz w:val="24"/>
                <w:lang w:eastAsia="ru-RU"/>
              </w:rPr>
              <w:t> </w:t>
            </w:r>
            <w:r w:rsidRPr="0093552B">
              <w:rPr>
                <w:rFonts w:eastAsia="Times New Roman" w:cstheme="minorHAnsi"/>
                <w:color w:val="111111"/>
                <w:sz w:val="24"/>
                <w:szCs w:val="21"/>
                <w:lang w:eastAsia="ru-RU"/>
              </w:rPr>
              <w:t>14.3%</w:t>
            </w:r>
          </w:p>
        </w:tc>
      </w:tr>
    </w:tbl>
    <w:p w:rsidR="00C65DA4" w:rsidRPr="0093552B" w:rsidRDefault="00C65DA4" w:rsidP="00C65DA4">
      <w:pPr>
        <w:pStyle w:val="af0"/>
        <w:rPr>
          <w:sz w:val="32"/>
          <w:lang w:val="en-US"/>
        </w:rPr>
      </w:pPr>
    </w:p>
    <w:p w:rsidR="005F1497" w:rsidRPr="005F1497" w:rsidRDefault="00865B77" w:rsidP="005F1497">
      <w:pPr>
        <w:pStyle w:val="af0"/>
      </w:pPr>
      <w:r>
        <w:t>Для моделирования дерева решений автором работы был выбран</w:t>
      </w:r>
      <w:r w:rsidR="005F1497">
        <w:t xml:space="preserve"> именно </w:t>
      </w:r>
      <w:r w:rsidR="005F1497">
        <w:rPr>
          <w:lang w:val="en-US"/>
        </w:rPr>
        <w:t>Python</w:t>
      </w:r>
      <w:r w:rsidR="005F1497" w:rsidRPr="005F1497">
        <w:t xml:space="preserve"> 3, </w:t>
      </w:r>
      <w:r w:rsidR="005F1497">
        <w:t>так как в данном языке есть огромный выбор уже встроенных функций</w:t>
      </w:r>
      <w:r w:rsidR="00682FB4">
        <w:t>, который помогают при написании кода</w:t>
      </w:r>
      <w:r>
        <w:t xml:space="preserve"> для поставленной задачи, а также потому что язык </w:t>
      </w:r>
      <w:r>
        <w:rPr>
          <w:lang w:val="en-US"/>
        </w:rPr>
        <w:t>Python</w:t>
      </w:r>
      <w:r>
        <w:t xml:space="preserve"> хорошо зарекомендовал себя при решении задач ИАД</w:t>
      </w:r>
      <w:r w:rsidR="00682FB4">
        <w:t>.</w:t>
      </w:r>
    </w:p>
    <w:p w:rsidR="00DC3101" w:rsidRPr="00F5430E" w:rsidRDefault="005F1497" w:rsidP="00181C22">
      <w:pPr>
        <w:pStyle w:val="af0"/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Python</w:t>
      </w:r>
      <w:r w:rsidRPr="005F1497">
        <w:t xml:space="preserve"> 3 – </w:t>
      </w:r>
      <w:r>
        <w:t>это хороший инструмент для создания программ разнообразного значения. У него достаточно много преимуществ, таких как:</w:t>
      </w:r>
    </w:p>
    <w:p w:rsidR="005F1497" w:rsidRDefault="005F1497" w:rsidP="00181C22">
      <w:pPr>
        <w:pStyle w:val="af0"/>
        <w:numPr>
          <w:ilvl w:val="0"/>
          <w:numId w:val="26"/>
        </w:numPr>
        <w:tabs>
          <w:tab w:val="clear" w:pos="1230"/>
          <w:tab w:val="left" w:pos="851"/>
        </w:tabs>
        <w:ind w:left="0" w:firstLine="567"/>
      </w:pPr>
      <w:r>
        <w:t>Интерпретируемый язык программирования;</w:t>
      </w:r>
    </w:p>
    <w:p w:rsidR="005F1497" w:rsidRDefault="005F1497" w:rsidP="00181C22">
      <w:pPr>
        <w:pStyle w:val="af0"/>
        <w:numPr>
          <w:ilvl w:val="0"/>
          <w:numId w:val="26"/>
        </w:numPr>
        <w:tabs>
          <w:tab w:val="clear" w:pos="1230"/>
          <w:tab w:val="left" w:pos="851"/>
        </w:tabs>
        <w:ind w:left="0" w:firstLine="567"/>
      </w:pPr>
      <w:r>
        <w:t>Значительная поддержка модульности, что позволяет написать свой модуль;</w:t>
      </w:r>
    </w:p>
    <w:p w:rsidR="005F1497" w:rsidRDefault="005F1497" w:rsidP="00181C22">
      <w:pPr>
        <w:pStyle w:val="af0"/>
        <w:numPr>
          <w:ilvl w:val="0"/>
          <w:numId w:val="26"/>
        </w:numPr>
        <w:tabs>
          <w:tab w:val="clear" w:pos="1230"/>
          <w:tab w:val="left" w:pos="851"/>
        </w:tabs>
        <w:ind w:left="0" w:firstLine="567"/>
      </w:pPr>
      <w:r>
        <w:lastRenderedPageBreak/>
        <w:t>Поддержка объектно-ориентированного программирования, а реализация является одной из самых понятных;</w:t>
      </w:r>
    </w:p>
    <w:p w:rsidR="005F1497" w:rsidRDefault="005F1497" w:rsidP="00181C22">
      <w:pPr>
        <w:pStyle w:val="af0"/>
        <w:numPr>
          <w:ilvl w:val="0"/>
          <w:numId w:val="26"/>
        </w:numPr>
        <w:tabs>
          <w:tab w:val="clear" w:pos="1230"/>
          <w:tab w:val="left" w:pos="851"/>
        </w:tabs>
        <w:ind w:left="0" w:firstLine="567"/>
      </w:pPr>
      <w:r>
        <w:t>Отсутствие утечек памяти;</w:t>
      </w:r>
    </w:p>
    <w:p w:rsidR="005F1497" w:rsidRDefault="005F1497" w:rsidP="00181C22">
      <w:pPr>
        <w:pStyle w:val="af0"/>
        <w:numPr>
          <w:ilvl w:val="0"/>
          <w:numId w:val="26"/>
        </w:numPr>
        <w:tabs>
          <w:tab w:val="clear" w:pos="1230"/>
          <w:tab w:val="left" w:pos="851"/>
        </w:tabs>
        <w:ind w:left="0" w:firstLine="567"/>
      </w:pPr>
      <w:r>
        <w:t>Понятный и лаконичный синтаксис;</w:t>
      </w:r>
    </w:p>
    <w:p w:rsidR="005F1497" w:rsidRPr="005F1497" w:rsidRDefault="005F1497" w:rsidP="00181C22">
      <w:pPr>
        <w:pStyle w:val="af0"/>
        <w:numPr>
          <w:ilvl w:val="0"/>
          <w:numId w:val="26"/>
        </w:numPr>
        <w:tabs>
          <w:tab w:val="clear" w:pos="1230"/>
          <w:tab w:val="left" w:pos="851"/>
        </w:tabs>
        <w:ind w:left="0" w:firstLine="567"/>
      </w:pPr>
      <w:r>
        <w:t>И др.</w:t>
      </w:r>
    </w:p>
    <w:p w:rsidR="00C80D98" w:rsidRDefault="00C80D98" w:rsidP="00181C22">
      <w:pPr>
        <w:pStyle w:val="2"/>
        <w:spacing w:line="360" w:lineRule="auto"/>
        <w:ind w:firstLine="567"/>
        <w:jc w:val="both"/>
      </w:pPr>
      <w:bookmarkStart w:id="146" w:name="_Toc194254262"/>
      <w:r>
        <w:t>3.2.  Тестирование</w:t>
      </w:r>
      <w:bookmarkEnd w:id="146"/>
      <w:r>
        <w:t xml:space="preserve"> </w:t>
      </w:r>
    </w:p>
    <w:p w:rsidR="00C80D98" w:rsidRPr="00634984" w:rsidRDefault="002B6392" w:rsidP="002B6392">
      <w:pPr>
        <w:pStyle w:val="af0"/>
      </w:pPr>
      <w:r>
        <w:t xml:space="preserve">Запишем в файл </w:t>
      </w:r>
      <w:r>
        <w:rPr>
          <w:lang w:val="en-US"/>
        </w:rPr>
        <w:t>input</w:t>
      </w:r>
      <w:r w:rsidRPr="002B6392">
        <w:t>.</w:t>
      </w:r>
      <w:r>
        <w:rPr>
          <w:lang w:val="en-US"/>
        </w:rPr>
        <w:t>txt</w:t>
      </w:r>
      <w:r w:rsidRPr="002B6392">
        <w:t xml:space="preserve"> </w:t>
      </w:r>
      <w:r>
        <w:t xml:space="preserve">информацию, содержащуюся </w:t>
      </w:r>
      <w:r w:rsidR="00865B77">
        <w:t>в табл. 1</w:t>
      </w:r>
      <w:r>
        <w:t xml:space="preserve">. </w:t>
      </w:r>
      <w:r w:rsidR="00634984">
        <w:rPr>
          <w:lang w:val="en-US"/>
        </w:rPr>
        <w:pict>
          <v:shape id="_x0000_i1027" type="#_x0000_t75" style="width:468.75pt;height:228pt">
            <v:imagedata r:id="rId15" o:title="input"/>
          </v:shape>
        </w:pict>
      </w:r>
    </w:p>
    <w:p w:rsidR="002B6392" w:rsidRPr="002B6392" w:rsidRDefault="002B6392" w:rsidP="002B6392">
      <w:pPr>
        <w:pStyle w:val="af0"/>
        <w:jc w:val="center"/>
      </w:pPr>
      <w:r>
        <w:t>Рис. 6 Данные подающиеся на вход программы</w:t>
      </w:r>
    </w:p>
    <w:p w:rsidR="002B6392" w:rsidRPr="00DC3101" w:rsidRDefault="002B6392" w:rsidP="002B6392">
      <w:pPr>
        <w:pStyle w:val="af0"/>
        <w:tabs>
          <w:tab w:val="clear" w:pos="1230"/>
          <w:tab w:val="left" w:pos="851"/>
        </w:tabs>
      </w:pPr>
      <w:r>
        <w:t xml:space="preserve">На вход программы подается файл, который считывается функцией </w:t>
      </w:r>
      <w:proofErr w:type="spellStart"/>
      <w:r w:rsidRPr="00DC3101">
        <w:rPr>
          <w:lang w:val="en-US"/>
        </w:rPr>
        <w:t>applyID</w:t>
      </w:r>
      <w:proofErr w:type="spellEnd"/>
      <w:r w:rsidRPr="00DC3101">
        <w:t>3</w:t>
      </w:r>
      <w:r>
        <w:t>. Вторым аргументом служит имя файла, куда программа записывает результат своей работы. Результатом является дерево, уровни которого отделяются табуляциями.</w:t>
      </w:r>
    </w:p>
    <w:p w:rsidR="002B6392" w:rsidRPr="002B6392" w:rsidRDefault="002B6392" w:rsidP="00614D60">
      <w:pPr>
        <w:pStyle w:val="af0"/>
        <w:tabs>
          <w:tab w:val="clear" w:pos="1230"/>
          <w:tab w:val="left" w:pos="851"/>
        </w:tabs>
        <w:jc w:val="left"/>
        <w:rPr>
          <w:lang w:val="en-US"/>
        </w:rPr>
      </w:pPr>
      <w:proofErr w:type="spellStart"/>
      <w:r w:rsidRPr="00DC3101">
        <w:rPr>
          <w:lang w:val="en-US"/>
        </w:rPr>
        <w:t>def</w:t>
      </w:r>
      <w:proofErr w:type="spellEnd"/>
      <w:r w:rsidRPr="002B6392">
        <w:rPr>
          <w:lang w:val="en-US"/>
        </w:rPr>
        <w:t xml:space="preserve"> </w:t>
      </w:r>
      <w:r w:rsidRPr="00DC3101">
        <w:rPr>
          <w:lang w:val="en-US"/>
        </w:rPr>
        <w:t>applyID</w:t>
      </w:r>
      <w:r w:rsidRPr="002B6392">
        <w:rPr>
          <w:lang w:val="en-US"/>
        </w:rPr>
        <w:t>3(</w:t>
      </w:r>
      <w:proofErr w:type="spellStart"/>
      <w:proofErr w:type="gramStart"/>
      <w:r w:rsidRPr="00DC3101">
        <w:rPr>
          <w:lang w:val="en-US"/>
        </w:rPr>
        <w:t>infname</w:t>
      </w:r>
      <w:r w:rsidRPr="002B6392">
        <w:rPr>
          <w:lang w:val="en-US"/>
        </w:rPr>
        <w:t>,</w:t>
      </w:r>
      <w:r w:rsidRPr="00DC3101">
        <w:rPr>
          <w:lang w:val="en-US"/>
        </w:rPr>
        <w:t>outfname</w:t>
      </w:r>
      <w:proofErr w:type="spellEnd"/>
      <w:proofErr w:type="gramEnd"/>
      <w:r w:rsidRPr="002B6392">
        <w:rPr>
          <w:lang w:val="en-US"/>
        </w:rPr>
        <w:t>):</w:t>
      </w:r>
    </w:p>
    <w:p w:rsidR="002B6392" w:rsidRDefault="002B6392" w:rsidP="00614D60">
      <w:pPr>
        <w:pStyle w:val="af0"/>
        <w:tabs>
          <w:tab w:val="clear" w:pos="1230"/>
          <w:tab w:val="left" w:pos="851"/>
        </w:tabs>
        <w:jc w:val="left"/>
        <w:rPr>
          <w:lang w:val="en-US"/>
        </w:rPr>
      </w:pPr>
      <w:r w:rsidRPr="002B6392">
        <w:rPr>
          <w:lang w:val="en-US"/>
        </w:rPr>
        <w:t xml:space="preserve"> </w:t>
      </w:r>
      <w:proofErr w:type="spellStart"/>
      <w:r w:rsidRPr="00DC3101">
        <w:rPr>
          <w:lang w:val="en-US"/>
        </w:rPr>
        <w:t>bigarr</w:t>
      </w:r>
      <w:proofErr w:type="spellEnd"/>
      <w:r w:rsidRPr="00DC3101">
        <w:rPr>
          <w:lang w:val="en-US"/>
        </w:rPr>
        <w:t xml:space="preserve"> = </w:t>
      </w:r>
      <w:proofErr w:type="spellStart"/>
      <w:r w:rsidRPr="00DC3101">
        <w:rPr>
          <w:lang w:val="en-US"/>
        </w:rPr>
        <w:t>ParseAttributes</w:t>
      </w:r>
      <w:proofErr w:type="spellEnd"/>
      <w:r w:rsidRPr="00DC3101">
        <w:rPr>
          <w:lang w:val="en-US"/>
        </w:rPr>
        <w:t>(</w:t>
      </w:r>
      <w:proofErr w:type="spellStart"/>
      <w:r w:rsidRPr="00DC3101">
        <w:rPr>
          <w:lang w:val="en-US"/>
        </w:rPr>
        <w:t>infname</w:t>
      </w:r>
      <w:proofErr w:type="spellEnd"/>
      <w:r w:rsidRPr="00DC3101">
        <w:rPr>
          <w:lang w:val="en-US"/>
        </w:rPr>
        <w:t xml:space="preserve">) </w:t>
      </w:r>
    </w:p>
    <w:p w:rsidR="002B6392" w:rsidRDefault="002B6392" w:rsidP="00614D60">
      <w:pPr>
        <w:pStyle w:val="af0"/>
        <w:tabs>
          <w:tab w:val="clear" w:pos="1230"/>
          <w:tab w:val="left" w:pos="851"/>
        </w:tabs>
        <w:jc w:val="left"/>
        <w:rPr>
          <w:lang w:val="en-US"/>
        </w:rPr>
      </w:pPr>
      <w:r w:rsidRPr="00DC3101">
        <w:rPr>
          <w:lang w:val="en-US"/>
        </w:rPr>
        <w:t>a</w:t>
      </w:r>
      <w:r>
        <w:rPr>
          <w:lang w:val="en-US"/>
        </w:rPr>
        <w:t>ttrnum,attrnames,attr,tests,num=</w:t>
      </w:r>
      <w:r w:rsidRPr="00DC3101">
        <w:rPr>
          <w:lang w:val="en-US"/>
        </w:rPr>
        <w:t>bigarr[0],bigarr[1],bigarr[2],bigarr[3],</w:t>
      </w:r>
      <w:r>
        <w:rPr>
          <w:lang w:val="en-US"/>
        </w:rPr>
        <w:br/>
      </w:r>
      <w:r w:rsidRPr="00DC3101">
        <w:rPr>
          <w:lang w:val="en-US"/>
        </w:rPr>
        <w:t xml:space="preserve">         </w:t>
      </w:r>
      <w:proofErr w:type="spellStart"/>
      <w:r w:rsidRPr="00DC3101">
        <w:rPr>
          <w:lang w:val="en-US"/>
        </w:rPr>
        <w:t>bigarr</w:t>
      </w:r>
      <w:proofErr w:type="spellEnd"/>
      <w:r w:rsidRPr="00DC3101">
        <w:rPr>
          <w:lang w:val="en-US"/>
        </w:rPr>
        <w:t xml:space="preserve">[4] </w:t>
      </w:r>
    </w:p>
    <w:p w:rsidR="002B6392" w:rsidRDefault="002B6392" w:rsidP="00614D60">
      <w:pPr>
        <w:pStyle w:val="af0"/>
        <w:tabs>
          <w:tab w:val="clear" w:pos="1230"/>
          <w:tab w:val="left" w:pos="851"/>
        </w:tabs>
        <w:jc w:val="left"/>
        <w:rPr>
          <w:lang w:val="en-US"/>
        </w:rPr>
      </w:pPr>
      <w:r w:rsidRPr="00DC3101">
        <w:rPr>
          <w:lang w:val="en-US"/>
        </w:rPr>
        <w:t xml:space="preserve"> f = open(</w:t>
      </w:r>
      <w:proofErr w:type="spellStart"/>
      <w:r w:rsidRPr="00DC3101">
        <w:rPr>
          <w:lang w:val="en-US"/>
        </w:rPr>
        <w:t>outfname</w:t>
      </w:r>
      <w:proofErr w:type="spellEnd"/>
      <w:r w:rsidRPr="00DC3101">
        <w:rPr>
          <w:lang w:val="en-US"/>
        </w:rPr>
        <w:t xml:space="preserve">,'w') </w:t>
      </w:r>
    </w:p>
    <w:p w:rsidR="002B6392" w:rsidRDefault="002B6392" w:rsidP="00614D60">
      <w:pPr>
        <w:pStyle w:val="af0"/>
        <w:tabs>
          <w:tab w:val="clear" w:pos="1230"/>
          <w:tab w:val="left" w:pos="851"/>
        </w:tabs>
        <w:jc w:val="left"/>
        <w:rPr>
          <w:lang w:val="en-US"/>
        </w:rPr>
      </w:pPr>
      <w:proofErr w:type="spellStart"/>
      <w:r w:rsidRPr="00DC3101">
        <w:rPr>
          <w:lang w:val="en-US"/>
        </w:rPr>
        <w:t>usedattr</w:t>
      </w:r>
      <w:proofErr w:type="spellEnd"/>
      <w:proofErr w:type="gramStart"/>
      <w:r w:rsidRPr="00DC3101">
        <w:rPr>
          <w:lang w:val="en-US"/>
        </w:rPr>
        <w:t>=[</w:t>
      </w:r>
      <w:proofErr w:type="gramEnd"/>
      <w:r w:rsidRPr="00DC3101">
        <w:rPr>
          <w:lang w:val="en-US"/>
        </w:rPr>
        <w:t>]</w:t>
      </w:r>
    </w:p>
    <w:p w:rsidR="002B6392" w:rsidRDefault="002B6392" w:rsidP="00614D60">
      <w:pPr>
        <w:pStyle w:val="af0"/>
        <w:tabs>
          <w:tab w:val="clear" w:pos="1230"/>
          <w:tab w:val="left" w:pos="851"/>
        </w:tabs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r w:rsidRPr="00DC3101">
        <w:rPr>
          <w:lang w:val="en-US"/>
        </w:rPr>
        <w:t xml:space="preserve">for </w:t>
      </w:r>
      <w:proofErr w:type="spellStart"/>
      <w:r w:rsidRPr="00DC3101">
        <w:rPr>
          <w:lang w:val="en-US"/>
        </w:rPr>
        <w:t>i</w:t>
      </w:r>
      <w:proofErr w:type="spellEnd"/>
      <w:r w:rsidRPr="00DC3101">
        <w:rPr>
          <w:lang w:val="en-US"/>
        </w:rPr>
        <w:t xml:space="preserve"> in </w:t>
      </w:r>
      <w:proofErr w:type="spellStart"/>
      <w:r w:rsidRPr="00DC3101">
        <w:rPr>
          <w:lang w:val="en-US"/>
        </w:rPr>
        <w:t>xrange</w:t>
      </w:r>
      <w:proofErr w:type="spellEnd"/>
      <w:r w:rsidRPr="00DC3101">
        <w:rPr>
          <w:lang w:val="en-US"/>
        </w:rPr>
        <w:t>(</w:t>
      </w:r>
      <w:proofErr w:type="spellStart"/>
      <w:r w:rsidRPr="00DC3101">
        <w:rPr>
          <w:lang w:val="en-US"/>
        </w:rPr>
        <w:t>attrnum</w:t>
      </w:r>
      <w:proofErr w:type="spellEnd"/>
      <w:r w:rsidRPr="00DC3101">
        <w:rPr>
          <w:lang w:val="en-US"/>
        </w:rPr>
        <w:t xml:space="preserve">): </w:t>
      </w:r>
      <w:proofErr w:type="spellStart"/>
      <w:r w:rsidRPr="00DC3101">
        <w:rPr>
          <w:lang w:val="en-US"/>
        </w:rPr>
        <w:t>usedattr.append</w:t>
      </w:r>
      <w:proofErr w:type="spellEnd"/>
      <w:r w:rsidRPr="00DC3101">
        <w:rPr>
          <w:lang w:val="en-US"/>
        </w:rPr>
        <w:t>(</w:t>
      </w:r>
      <w:proofErr w:type="spellStart"/>
      <w:r w:rsidRPr="00DC3101">
        <w:rPr>
          <w:lang w:val="en-US"/>
        </w:rPr>
        <w:t>i</w:t>
      </w:r>
      <w:proofErr w:type="spellEnd"/>
      <w:r w:rsidRPr="00DC3101">
        <w:rPr>
          <w:lang w:val="en-US"/>
        </w:rPr>
        <w:t>==</w:t>
      </w:r>
      <w:proofErr w:type="spellStart"/>
      <w:r w:rsidRPr="00DC3101">
        <w:rPr>
          <w:lang w:val="en-US"/>
        </w:rPr>
        <w:t>num</w:t>
      </w:r>
      <w:proofErr w:type="spellEnd"/>
      <w:r w:rsidRPr="00DC3101">
        <w:rPr>
          <w:lang w:val="en-US"/>
        </w:rPr>
        <w:t>)</w:t>
      </w:r>
      <w:r>
        <w:rPr>
          <w:lang w:val="en-US"/>
        </w:rPr>
        <w:br/>
      </w:r>
      <w:r w:rsidRPr="00DC3101">
        <w:rPr>
          <w:lang w:val="en-US"/>
        </w:rPr>
        <w:t xml:space="preserve">         ID3(tests,attrnum-1,f,0,usedattr,attrnames,attr)</w:t>
      </w:r>
    </w:p>
    <w:p w:rsidR="00926093" w:rsidRDefault="00926093" w:rsidP="00926093">
      <w:pPr>
        <w:pStyle w:val="af0"/>
        <w:rPr>
          <w:lang w:val="en-US"/>
        </w:rPr>
      </w:pPr>
    </w:p>
    <w:p w:rsidR="00926093" w:rsidRDefault="00926093" w:rsidP="00926093">
      <w:pPr>
        <w:pStyle w:val="af0"/>
      </w:pPr>
      <w:r>
        <w:t xml:space="preserve">Функция </w:t>
      </w:r>
      <w:proofErr w:type="spellStart"/>
      <w:r w:rsidRPr="00926093">
        <w:t>entropy</w:t>
      </w:r>
      <w:proofErr w:type="spellEnd"/>
      <w:r w:rsidRPr="00926093">
        <w:t>(</w:t>
      </w:r>
      <w:proofErr w:type="spellStart"/>
      <w:proofErr w:type="gramStart"/>
      <w:r w:rsidRPr="00926093">
        <w:t>tests,num</w:t>
      </w:r>
      <w:proofErr w:type="spellEnd"/>
      <w:proofErr w:type="gramEnd"/>
      <w:r w:rsidRPr="00926093">
        <w:t>)</w:t>
      </w:r>
      <w:r>
        <w:t>,  находит исходную энтропию, с помощью которой в дальнейшим вычисляется простота информации для различных атрибутов.</w:t>
      </w:r>
    </w:p>
    <w:p w:rsidR="00926093" w:rsidRPr="00926093" w:rsidRDefault="00926093" w:rsidP="00926093">
      <w:pPr>
        <w:pStyle w:val="af0"/>
        <w:rPr>
          <w:lang w:val="en-US"/>
        </w:rPr>
      </w:pPr>
      <w:proofErr w:type="spellStart"/>
      <w:r w:rsidRPr="00926093">
        <w:rPr>
          <w:lang w:val="en-US"/>
        </w:rPr>
        <w:t>def</w:t>
      </w:r>
      <w:proofErr w:type="spellEnd"/>
      <w:r w:rsidRPr="00926093">
        <w:rPr>
          <w:lang w:val="en-US"/>
        </w:rPr>
        <w:t xml:space="preserve"> entropy(</w:t>
      </w:r>
      <w:proofErr w:type="spellStart"/>
      <w:proofErr w:type="gramStart"/>
      <w:r w:rsidRPr="00926093">
        <w:rPr>
          <w:lang w:val="en-US"/>
        </w:rPr>
        <w:t>tests,num</w:t>
      </w:r>
      <w:proofErr w:type="spellEnd"/>
      <w:proofErr w:type="gramEnd"/>
      <w:r w:rsidRPr="00926093">
        <w:rPr>
          <w:lang w:val="en-US"/>
        </w:rPr>
        <w:t>):</w:t>
      </w:r>
    </w:p>
    <w:p w:rsidR="00926093" w:rsidRPr="00926093" w:rsidRDefault="00926093" w:rsidP="00926093">
      <w:pPr>
        <w:pStyle w:val="af0"/>
        <w:rPr>
          <w:lang w:val="en-US"/>
        </w:rPr>
      </w:pPr>
      <w:r w:rsidRPr="00926093">
        <w:rPr>
          <w:lang w:val="en-US"/>
        </w:rPr>
        <w:t xml:space="preserve">    import math</w:t>
      </w:r>
    </w:p>
    <w:p w:rsidR="00926093" w:rsidRPr="00926093" w:rsidRDefault="00926093" w:rsidP="00926093">
      <w:pPr>
        <w:pStyle w:val="af0"/>
        <w:rPr>
          <w:lang w:val="en-US"/>
        </w:rPr>
      </w:pPr>
      <w:r w:rsidRPr="00926093">
        <w:rPr>
          <w:lang w:val="en-US"/>
        </w:rPr>
        <w:t xml:space="preserve">    </w:t>
      </w:r>
      <w:proofErr w:type="spellStart"/>
      <w:r w:rsidRPr="00926093">
        <w:rPr>
          <w:lang w:val="en-US"/>
        </w:rPr>
        <w:t>def</w:t>
      </w:r>
      <w:proofErr w:type="spellEnd"/>
      <w:r w:rsidRPr="00926093">
        <w:rPr>
          <w:lang w:val="en-US"/>
        </w:rPr>
        <w:t xml:space="preserve"> log2(x): return math.log(x)/</w:t>
      </w:r>
      <w:proofErr w:type="gramStart"/>
      <w:r w:rsidRPr="00926093">
        <w:rPr>
          <w:lang w:val="en-US"/>
        </w:rPr>
        <w:t>math.log(</w:t>
      </w:r>
      <w:proofErr w:type="gramEnd"/>
      <w:r w:rsidRPr="00926093">
        <w:rPr>
          <w:lang w:val="en-US"/>
        </w:rPr>
        <w:t>2)</w:t>
      </w:r>
    </w:p>
    <w:p w:rsidR="00926093" w:rsidRPr="00634984" w:rsidRDefault="00926093" w:rsidP="00926093">
      <w:pPr>
        <w:pStyle w:val="af0"/>
        <w:rPr>
          <w:lang w:val="en-US"/>
        </w:rPr>
      </w:pPr>
      <w:r w:rsidRPr="00926093">
        <w:rPr>
          <w:lang w:val="en-US"/>
        </w:rPr>
        <w:t xml:space="preserve">    </w:t>
      </w:r>
      <w:proofErr w:type="spellStart"/>
      <w:r w:rsidRPr="00926093">
        <w:rPr>
          <w:lang w:val="en-US"/>
        </w:rPr>
        <w:t>neg</w:t>
      </w:r>
      <w:proofErr w:type="spellEnd"/>
      <w:r w:rsidRPr="00926093">
        <w:rPr>
          <w:lang w:val="en-US"/>
        </w:rPr>
        <w:t xml:space="preserve"> = </w:t>
      </w:r>
      <w:proofErr w:type="gramStart"/>
      <w:r w:rsidRPr="00926093">
        <w:rPr>
          <w:lang w:val="en-US"/>
        </w:rPr>
        <w:t>float(</w:t>
      </w:r>
      <w:proofErr w:type="spellStart"/>
      <w:proofErr w:type="gramEnd"/>
      <w:r w:rsidRPr="00926093">
        <w:rPr>
          <w:lang w:val="en-US"/>
        </w:rPr>
        <w:t>len</w:t>
      </w:r>
      <w:proofErr w:type="spellEnd"/>
      <w:r w:rsidRPr="00926093">
        <w:rPr>
          <w:lang w:val="en-US"/>
        </w:rPr>
        <w:t>(filter(lambda x:(x[num]==0),tests))) //</w:t>
      </w:r>
      <w:r>
        <w:t>кол</w:t>
      </w:r>
      <w:r w:rsidRPr="00926093">
        <w:rPr>
          <w:lang w:val="en-US"/>
        </w:rPr>
        <w:t>-</w:t>
      </w:r>
      <w:r>
        <w:t>во</w:t>
      </w:r>
      <w:r w:rsidRPr="00926093">
        <w:rPr>
          <w:lang w:val="en-US"/>
        </w:rPr>
        <w:t xml:space="preserve"> </w:t>
      </w:r>
      <w:r w:rsidRPr="00865B77">
        <w:t>отриц</w:t>
      </w:r>
      <w:r w:rsidR="00865B77" w:rsidRPr="00865B77">
        <w:t>ательных</w:t>
      </w:r>
      <w:r w:rsidRPr="00634984">
        <w:rPr>
          <w:lang w:val="en-US"/>
        </w:rPr>
        <w:t xml:space="preserve"> </w:t>
      </w:r>
      <w:r w:rsidRPr="00865B77">
        <w:t>вариантов</w:t>
      </w:r>
    </w:p>
    <w:p w:rsidR="00926093" w:rsidRPr="00926093" w:rsidRDefault="00926093" w:rsidP="00926093">
      <w:pPr>
        <w:pStyle w:val="af0"/>
      </w:pPr>
      <w:r w:rsidRPr="00926093">
        <w:rPr>
          <w:lang w:val="en-US"/>
        </w:rPr>
        <w:t xml:space="preserve">    tot</w:t>
      </w:r>
      <w:r w:rsidRPr="00926093">
        <w:t xml:space="preserve"> = </w:t>
      </w:r>
      <w:r w:rsidRPr="00926093">
        <w:rPr>
          <w:lang w:val="en-US"/>
        </w:rPr>
        <w:t>float</w:t>
      </w:r>
      <w:r w:rsidRPr="00926093">
        <w:t>(</w:t>
      </w:r>
      <w:proofErr w:type="spellStart"/>
      <w:r w:rsidRPr="00926093">
        <w:rPr>
          <w:lang w:val="en-US"/>
        </w:rPr>
        <w:t>len</w:t>
      </w:r>
      <w:proofErr w:type="spellEnd"/>
      <w:r w:rsidRPr="00926093">
        <w:t>(</w:t>
      </w:r>
      <w:r w:rsidRPr="00926093">
        <w:rPr>
          <w:lang w:val="en-US"/>
        </w:rPr>
        <w:t>tests</w:t>
      </w:r>
      <w:r w:rsidRPr="00926093">
        <w:t>))</w:t>
      </w:r>
      <w:r w:rsidR="00865B77">
        <w:t xml:space="preserve"> //кол-во различных</w:t>
      </w:r>
      <w:r>
        <w:t xml:space="preserve"> вариантов</w:t>
      </w:r>
    </w:p>
    <w:p w:rsidR="00926093" w:rsidRPr="00926093" w:rsidRDefault="00926093" w:rsidP="00926093">
      <w:pPr>
        <w:pStyle w:val="af0"/>
        <w:rPr>
          <w:lang w:val="en-US"/>
        </w:rPr>
      </w:pPr>
      <w:r w:rsidRPr="00926093">
        <w:t xml:space="preserve">    </w:t>
      </w:r>
      <w:r w:rsidRPr="00926093">
        <w:rPr>
          <w:lang w:val="en-US"/>
        </w:rPr>
        <w:t>if ((</w:t>
      </w:r>
      <w:proofErr w:type="spellStart"/>
      <w:r w:rsidRPr="00926093">
        <w:rPr>
          <w:lang w:val="en-US"/>
        </w:rPr>
        <w:t>neg</w:t>
      </w:r>
      <w:proofErr w:type="spellEnd"/>
      <w:r w:rsidRPr="00926093">
        <w:rPr>
          <w:lang w:val="en-US"/>
        </w:rPr>
        <w:t>==tot) or (</w:t>
      </w:r>
      <w:proofErr w:type="spellStart"/>
      <w:r w:rsidRPr="00926093">
        <w:rPr>
          <w:lang w:val="en-US"/>
        </w:rPr>
        <w:t>neg</w:t>
      </w:r>
      <w:proofErr w:type="spellEnd"/>
      <w:r w:rsidRPr="00926093">
        <w:rPr>
          <w:lang w:val="en-US"/>
        </w:rPr>
        <w:t>==0)): return 0</w:t>
      </w:r>
    </w:p>
    <w:p w:rsidR="00926093" w:rsidRPr="00926093" w:rsidRDefault="00926093" w:rsidP="00926093">
      <w:pPr>
        <w:pStyle w:val="af0"/>
        <w:rPr>
          <w:lang w:val="en-US"/>
        </w:rPr>
      </w:pPr>
      <w:r w:rsidRPr="00926093">
        <w:rPr>
          <w:lang w:val="en-US"/>
        </w:rPr>
        <w:t xml:space="preserve">    return -(</w:t>
      </w:r>
      <w:proofErr w:type="spellStart"/>
      <w:r w:rsidRPr="00926093">
        <w:rPr>
          <w:lang w:val="en-US"/>
        </w:rPr>
        <w:t>neg</w:t>
      </w:r>
      <w:proofErr w:type="spellEnd"/>
      <w:r w:rsidRPr="00926093">
        <w:rPr>
          <w:lang w:val="en-US"/>
        </w:rPr>
        <w:t>/</w:t>
      </w:r>
      <w:proofErr w:type="gramStart"/>
      <w:r w:rsidRPr="00926093">
        <w:rPr>
          <w:lang w:val="en-US"/>
        </w:rPr>
        <w:t>tot)*</w:t>
      </w:r>
      <w:proofErr w:type="gramEnd"/>
      <w:r w:rsidRPr="00926093">
        <w:rPr>
          <w:lang w:val="en-US"/>
        </w:rPr>
        <w:t>log2(</w:t>
      </w:r>
      <w:proofErr w:type="spellStart"/>
      <w:r w:rsidRPr="00926093">
        <w:rPr>
          <w:lang w:val="en-US"/>
        </w:rPr>
        <w:t>neg</w:t>
      </w:r>
      <w:proofErr w:type="spellEnd"/>
      <w:r w:rsidRPr="00926093">
        <w:rPr>
          <w:lang w:val="en-US"/>
        </w:rPr>
        <w:t>/tot)-((tot-</w:t>
      </w:r>
      <w:proofErr w:type="spellStart"/>
      <w:r w:rsidRPr="00926093">
        <w:rPr>
          <w:lang w:val="en-US"/>
        </w:rPr>
        <w:t>neg</w:t>
      </w:r>
      <w:proofErr w:type="spellEnd"/>
      <w:r w:rsidRPr="00926093">
        <w:rPr>
          <w:lang w:val="en-US"/>
        </w:rPr>
        <w:t>)/tot)*log2(tot-</w:t>
      </w:r>
      <w:proofErr w:type="spellStart"/>
      <w:r w:rsidRPr="00926093">
        <w:rPr>
          <w:lang w:val="en-US"/>
        </w:rPr>
        <w:t>neg</w:t>
      </w:r>
      <w:proofErr w:type="spellEnd"/>
      <w:r w:rsidRPr="00926093">
        <w:rPr>
          <w:lang w:val="en-US"/>
        </w:rPr>
        <w:t>)</w:t>
      </w:r>
    </w:p>
    <w:p w:rsidR="00193A2E" w:rsidRPr="00926093" w:rsidRDefault="00193A2E" w:rsidP="00865B77">
      <w:pPr>
        <w:pStyle w:val="af0"/>
        <w:tabs>
          <w:tab w:val="clear" w:pos="1230"/>
        </w:tabs>
      </w:pPr>
      <w:r>
        <w:t xml:space="preserve">Далее </w:t>
      </w:r>
      <w:r w:rsidR="00926093" w:rsidRPr="00926093">
        <w:t xml:space="preserve">функция </w:t>
      </w:r>
      <w:r w:rsidR="00926093" w:rsidRPr="00926093">
        <w:rPr>
          <w:lang w:val="en-US"/>
        </w:rPr>
        <w:t>gain</w:t>
      </w:r>
      <w:r w:rsidR="00926093" w:rsidRPr="00926093">
        <w:t>(</w:t>
      </w:r>
      <w:proofErr w:type="gramStart"/>
      <w:r w:rsidR="00926093" w:rsidRPr="00926093">
        <w:rPr>
          <w:lang w:val="en-US"/>
        </w:rPr>
        <w:t>tests</w:t>
      </w:r>
      <w:r w:rsidR="00926093" w:rsidRPr="00926093">
        <w:t>,</w:t>
      </w:r>
      <w:proofErr w:type="spellStart"/>
      <w:r w:rsidR="00926093" w:rsidRPr="00926093">
        <w:rPr>
          <w:lang w:val="en-US"/>
        </w:rPr>
        <w:t>attrnum</w:t>
      </w:r>
      <w:proofErr w:type="spellEnd"/>
      <w:proofErr w:type="gramEnd"/>
      <w:r w:rsidR="00926093" w:rsidRPr="00926093">
        <w:t>,</w:t>
      </w:r>
      <w:proofErr w:type="spellStart"/>
      <w:r w:rsidR="00926093" w:rsidRPr="00926093">
        <w:rPr>
          <w:lang w:val="en-US"/>
        </w:rPr>
        <w:t>num</w:t>
      </w:r>
      <w:proofErr w:type="spellEnd"/>
      <w:r w:rsidR="00926093" w:rsidRPr="00926093">
        <w:t>)</w:t>
      </w:r>
      <w:r w:rsidR="00926093">
        <w:t xml:space="preserve"> вычисляет прирост информации каждого атрибута</w:t>
      </w:r>
      <w:r>
        <w:t>.</w:t>
      </w:r>
    </w:p>
    <w:p w:rsidR="00682FB4" w:rsidRDefault="00193A2E" w:rsidP="00865B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 помощью основной функции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3A2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на каждом шаге просчитывается исходная энтропия, прирост информации, каждого атрибута, после выбирается атрибут с самым большим приростом на данном шаге.</w:t>
      </w:r>
    </w:p>
    <w:p w:rsidR="00193A2E" w:rsidRPr="00193A2E" w:rsidRDefault="00193A2E" w:rsidP="00682FB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93A2E">
        <w:rPr>
          <w:rFonts w:ascii="Times New Roman" w:hAnsi="Times New Roman" w:cs="Times New Roman"/>
          <w:color w:val="FF0000"/>
          <w:sz w:val="28"/>
          <w:szCs w:val="28"/>
        </w:rPr>
        <w:t>Я не очень разобралась с этим куском программы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ID3(</w:t>
      </w:r>
      <w:proofErr w:type="spellStart"/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tests,num</w:t>
      </w:r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,f,tabnum,usedattr,attrnames,attr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findgains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(x):</w:t>
      </w:r>
    </w:p>
    <w:p w:rsidR="00193A2E" w:rsidRPr="00634984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usedattr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[x]: return </w:t>
      </w:r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0  return</w:t>
      </w:r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gain(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tests,x,num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(tests)==0):</w:t>
      </w:r>
      <w:r w:rsidR="00665A84" w:rsidRPr="00634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('\t'*tabnum+'1')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(filter(lambda x:(x[num]==0),tests))&gt;len(filter(lambda x:(x[num]==1),tests)):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    majority = '0'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else: majority = '1'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gains = map(</w:t>
      </w:r>
      <w:proofErr w:type="spellStart"/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findgains,xrange</w:t>
      </w:r>
      <w:proofErr w:type="spellEnd"/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(tests[0])))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maxgain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gains.index</w:t>
      </w:r>
      <w:proofErr w:type="spellEnd"/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(max(gains))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if (gains[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maxgain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]==0):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('\t'*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tabnum+majority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+'\n')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arrpos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lambda x:(x[maxgain]==1),tests)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arrneg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lambda x:(x[maxgain]==0),tests)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newusedattr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usedattr</w:t>
      </w:r>
      <w:proofErr w:type="spellEnd"/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newusedattr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maxgain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]=True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('\t'*tabnum+attrnames[maxgain]+'='+attr[attrnames[maxgain]][1]+'\n')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arrpos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)==0):</w:t>
      </w:r>
      <w:r w:rsidR="00665A84" w:rsidRPr="00634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('\t'*(tabnum+1)+majority+'\n')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    ID3(</w:t>
      </w:r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arrpos,num</w:t>
      </w:r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,f,tabnum+1,newusedattr,attrnames,attr)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('\t'*tabnum+attrnames[maxgain]+'='+attr[attrnames[maxgain]][2]+'\n')</w: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3A2E">
        <w:rPr>
          <w:rFonts w:ascii="Times New Roman" w:hAnsi="Times New Roman" w:cs="Times New Roman"/>
          <w:sz w:val="28"/>
          <w:szCs w:val="28"/>
          <w:lang w:val="en-US"/>
        </w:rPr>
        <w:t>arrneg</w:t>
      </w:r>
      <w:proofErr w:type="spellEnd"/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)==0):  </w:t>
      </w:r>
      <w:proofErr w:type="spellStart"/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('\t'*(tabnum+1)+majority+'\n')</w:t>
      </w:r>
    </w:p>
    <w:p w:rsidR="00682FB4" w:rsidRPr="00193A2E" w:rsidRDefault="00193A2E" w:rsidP="00193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34984">
        <w:rPr>
          <w:rFonts w:ascii="Times New Roman" w:hAnsi="Times New Roman" w:cs="Times New Roman"/>
          <w:sz w:val="28"/>
          <w:szCs w:val="28"/>
          <w:lang w:val="en-US"/>
        </w:rPr>
        <w:t>else:</w:t>
      </w:r>
      <w:r w:rsidR="00011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A2E">
        <w:rPr>
          <w:rFonts w:ascii="Times New Roman" w:hAnsi="Times New Roman" w:cs="Times New Roman"/>
          <w:sz w:val="28"/>
          <w:szCs w:val="28"/>
          <w:lang w:val="en-US"/>
        </w:rPr>
        <w:t xml:space="preserve">  ID3(</w:t>
      </w:r>
      <w:proofErr w:type="gramStart"/>
      <w:r w:rsidRPr="00193A2E">
        <w:rPr>
          <w:rFonts w:ascii="Times New Roman" w:hAnsi="Times New Roman" w:cs="Times New Roman"/>
          <w:sz w:val="28"/>
          <w:szCs w:val="28"/>
          <w:lang w:val="en-US"/>
        </w:rPr>
        <w:t>arrneg,num</w:t>
      </w:r>
      <w:proofErr w:type="gramEnd"/>
      <w:r w:rsidRPr="00193A2E">
        <w:rPr>
          <w:rFonts w:ascii="Times New Roman" w:hAnsi="Times New Roman" w:cs="Times New Roman"/>
          <w:sz w:val="28"/>
          <w:szCs w:val="28"/>
          <w:lang w:val="en-US"/>
        </w:rPr>
        <w:t>,f,tabnum+1,newusedattr,attrnames,attr)</w:t>
      </w:r>
    </w:p>
    <w:p w:rsidR="00682FB4" w:rsidRPr="00193A2E" w:rsidRDefault="00682FB4" w:rsidP="00682F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3A2E" w:rsidRDefault="00193A2E" w:rsidP="00665A8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мы записываем результаты с помощью уже знакомой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applyID</w:t>
      </w:r>
      <w:proofErr w:type="spellEnd"/>
      <w:r w:rsidRPr="00193A2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193A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3A2E" w:rsidRDefault="00193A2E" w:rsidP="00682FB4">
      <w:pPr>
        <w:rPr>
          <w:rFonts w:ascii="Times New Roman" w:hAnsi="Times New Roman" w:cs="Times New Roman"/>
          <w:sz w:val="28"/>
          <w:szCs w:val="28"/>
        </w:rPr>
      </w:pPr>
    </w:p>
    <w:p w:rsidR="00682FB4" w:rsidRDefault="00634984" w:rsidP="00193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25pt;height:173.25pt">
            <v:imagedata r:id="rId16" o:title="output"/>
          </v:shape>
        </w:pict>
      </w:r>
    </w:p>
    <w:p w:rsidR="00193A2E" w:rsidRPr="00193A2E" w:rsidRDefault="00193A2E" w:rsidP="00193A2E">
      <w:pPr>
        <w:rPr>
          <w:rFonts w:ascii="Times New Roman" w:hAnsi="Times New Roman" w:cs="Times New Roman"/>
          <w:sz w:val="28"/>
          <w:szCs w:val="28"/>
        </w:rPr>
      </w:pPr>
    </w:p>
    <w:p w:rsidR="00682FB4" w:rsidRPr="004D0264" w:rsidRDefault="00682FB4" w:rsidP="004D0264">
      <w:pPr>
        <w:pStyle w:val="2"/>
        <w:jc w:val="center"/>
      </w:pPr>
      <w:bookmarkStart w:id="147" w:name="_Toc194254263"/>
      <w:r w:rsidRPr="004D0264">
        <w:t>ЗАКЛЮЧЕНИЕ</w:t>
      </w:r>
      <w:bookmarkEnd w:id="147"/>
    </w:p>
    <w:p w:rsidR="003660ED" w:rsidRPr="002243E2" w:rsidRDefault="00682FB4" w:rsidP="002243E2">
      <w:pPr>
        <w:pStyle w:val="af0"/>
      </w:pPr>
      <w:r w:rsidRPr="002243E2">
        <w:t>Дерево принятия ре</w:t>
      </w:r>
      <w:r w:rsidR="00D93A2C">
        <w:t>шений – распространенное средство интеллектуального анализа данных, используемое</w:t>
      </w:r>
      <w:r w:rsidRPr="002243E2">
        <w:t xml:space="preserve"> </w:t>
      </w:r>
      <w:r w:rsidR="00D93A2C">
        <w:t xml:space="preserve">принятия решений на основе </w:t>
      </w:r>
      <w:r w:rsidRPr="002243E2">
        <w:t xml:space="preserve">имеющихся </w:t>
      </w:r>
      <w:r w:rsidR="00D93A2C">
        <w:t>альтернатив</w:t>
      </w:r>
      <w:r w:rsidRPr="002243E2">
        <w:t xml:space="preserve">. </w:t>
      </w:r>
      <w:r w:rsidR="00D93A2C">
        <w:t>Оно п</w:t>
      </w:r>
      <w:r w:rsidRPr="002243E2">
        <w:t xml:space="preserve">озволяет представить поставленную задачу схематично и сравнить альтернативы визуально. </w:t>
      </w:r>
      <w:r w:rsidR="003660ED" w:rsidRPr="002243E2">
        <w:t>Этот метод</w:t>
      </w:r>
      <w:r w:rsidR="00D93A2C">
        <w:t xml:space="preserve"> можно использовать в применении</w:t>
      </w:r>
      <w:r w:rsidR="003660ED" w:rsidRPr="002243E2">
        <w:t xml:space="preserve"> к сложным ситуациям, когда достаточно много альтернатив и трудно сделать выбор.</w:t>
      </w:r>
      <w:r w:rsidR="00D93A2C">
        <w:t xml:space="preserve"> Методы деревьев решений находят свое применение в робототехнике и во многих других задачах нахождения решений в пространстве состояний. </w:t>
      </w:r>
    </w:p>
    <w:p w:rsidR="00682FB4" w:rsidRPr="005436A4" w:rsidRDefault="003660ED" w:rsidP="002243E2">
      <w:pPr>
        <w:pStyle w:val="af0"/>
        <w:rPr>
          <w:color w:val="FF0000"/>
        </w:rPr>
      </w:pPr>
      <w:r w:rsidRPr="005436A4">
        <w:rPr>
          <w:color w:val="FF0000"/>
        </w:rPr>
        <w:t xml:space="preserve">Качество работы рассмотренного метода деревьев решений зависит как от выбора алгоритма, так и от набора исследуемых данных. </w:t>
      </w:r>
      <w:r w:rsidR="00D93A2C" w:rsidRPr="005436A4">
        <w:rPr>
          <w:color w:val="FF0000"/>
        </w:rPr>
        <w:t>Н</w:t>
      </w:r>
      <w:r w:rsidRPr="005436A4">
        <w:rPr>
          <w:color w:val="FF0000"/>
        </w:rPr>
        <w:t xml:space="preserve">а вход алгоритму можно подавать любые входные данные, он сам выбирает наиболее подходящие </w:t>
      </w:r>
      <w:r w:rsidR="00D93A2C" w:rsidRPr="005436A4">
        <w:rPr>
          <w:color w:val="FF0000"/>
        </w:rPr>
        <w:t xml:space="preserve">из них </w:t>
      </w:r>
      <w:r w:rsidRPr="005436A4">
        <w:rPr>
          <w:color w:val="FF0000"/>
        </w:rPr>
        <w:t>д</w:t>
      </w:r>
      <w:r w:rsidR="00D93A2C" w:rsidRPr="005436A4">
        <w:rPr>
          <w:color w:val="FF0000"/>
        </w:rPr>
        <w:t>ля решения проблемы. В сравнении</w:t>
      </w:r>
      <w:r w:rsidRPr="005436A4">
        <w:rPr>
          <w:color w:val="FF0000"/>
        </w:rPr>
        <w:t>, например, с нейронными сетями (выбор количества входных данных влияет на время работы), это значительно облегчает пользователю работу.</w:t>
      </w:r>
    </w:p>
    <w:p w:rsidR="004D0264" w:rsidRDefault="003660ED" w:rsidP="002243E2">
      <w:pPr>
        <w:pStyle w:val="af0"/>
      </w:pPr>
      <w:r w:rsidRPr="002243E2">
        <w:t>В ходе исследования курсового про</w:t>
      </w:r>
      <w:r w:rsidR="004D0264" w:rsidRPr="002243E2">
        <w:t>екта я узнала, ч</w:t>
      </w:r>
      <w:r w:rsidR="00D93A2C">
        <w:t>то такое деревья принятия</w:t>
      </w:r>
      <w:r w:rsidR="004D0264" w:rsidRPr="002243E2">
        <w:t xml:space="preserve"> решений, для чего они нужны</w:t>
      </w:r>
      <w:r w:rsidR="00D93A2C">
        <w:t xml:space="preserve">, проанализировала существующие алгоритмы </w:t>
      </w:r>
      <w:r w:rsidR="004D0264" w:rsidRPr="002243E2">
        <w:t>и выполнила реализацию одного из методов</w:t>
      </w:r>
      <w:r w:rsidR="00D93A2C">
        <w:t xml:space="preserve"> на языке </w:t>
      </w:r>
      <w:r w:rsidR="00D93A2C">
        <w:rPr>
          <w:lang w:val="en-US"/>
        </w:rPr>
        <w:t>Python</w:t>
      </w:r>
      <w:r w:rsidR="004D0264" w:rsidRPr="002243E2">
        <w:t xml:space="preserve">. </w:t>
      </w:r>
    </w:p>
    <w:p w:rsidR="00665A84" w:rsidRPr="002243E2" w:rsidRDefault="00665A84" w:rsidP="002243E2">
      <w:pPr>
        <w:pStyle w:val="af0"/>
      </w:pPr>
      <w:r>
        <w:t>В перспективе планируется выполнить моделирование нескольких различных алгоритмов, сравнить результаты их работы, проанализировать эффективность их применения в интеллектуальных системах принятия решения.</w:t>
      </w:r>
    </w:p>
    <w:p w:rsidR="004D0264" w:rsidRPr="004D0264" w:rsidRDefault="004D0264" w:rsidP="004D0264"/>
    <w:p w:rsidR="004D0264" w:rsidRPr="004D0264" w:rsidRDefault="004D0264" w:rsidP="004D0264"/>
    <w:p w:rsidR="00665A84" w:rsidRDefault="00665A84">
      <w:r>
        <w:br w:type="page"/>
      </w:r>
    </w:p>
    <w:p w:rsidR="004D0264" w:rsidRPr="004D0264" w:rsidRDefault="004D0264" w:rsidP="004D0264"/>
    <w:p w:rsidR="004D0264" w:rsidRPr="004D0422" w:rsidRDefault="004D0264" w:rsidP="00DC4F0A">
      <w:pPr>
        <w:pStyle w:val="2"/>
        <w:spacing w:line="360" w:lineRule="auto"/>
        <w:jc w:val="center"/>
      </w:pPr>
      <w:bookmarkStart w:id="148" w:name="_Toc194254264"/>
      <w:r w:rsidRPr="004D0422">
        <w:t xml:space="preserve">СПИСОК </w:t>
      </w:r>
      <w:r>
        <w:t>ИСПОЛЬЗУЕМОЙ ЛИТЕРАТУРЫ</w:t>
      </w:r>
      <w:bookmarkEnd w:id="148"/>
    </w:p>
    <w:p w:rsidR="004D0264" w:rsidRDefault="00F456E3" w:rsidP="00181C22">
      <w:pPr>
        <w:pStyle w:val="a3"/>
        <w:numPr>
          <w:ilvl w:val="0"/>
          <w:numId w:val="27"/>
        </w:numPr>
        <w:tabs>
          <w:tab w:val="left" w:pos="284"/>
          <w:tab w:val="left" w:pos="522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 Ross Quinlan. C4.5: Programs for Machine learning</w:t>
      </w:r>
      <w:r w:rsidR="00B914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9149F" w:rsidRPr="00B9149F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Morgan Kaufman Publishers, 1993.</w:t>
      </w:r>
    </w:p>
    <w:p w:rsidR="00F456E3" w:rsidRPr="00F456E3" w:rsidRDefault="00F456E3" w:rsidP="00181C22">
      <w:pPr>
        <w:pStyle w:val="a3"/>
        <w:numPr>
          <w:ilvl w:val="0"/>
          <w:numId w:val="27"/>
        </w:numPr>
        <w:tabs>
          <w:tab w:val="left" w:pos="284"/>
          <w:tab w:val="left" w:pos="522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Левитин А.В. Глава 10. Ограничения мощи алгоритмов: Деревья принятия решений //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d:Q21694521" w:history="1">
        <w:r w:rsidRPr="00F456E3">
          <w:rPr>
            <w:rStyle w:val="a7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Вильямс</w:t>
        </w:r>
      </w:hyperlink>
      <w:r w:rsidRPr="00F456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2006. — С. 409—417. — 576 с.</w:t>
      </w:r>
    </w:p>
    <w:p w:rsidR="00F456E3" w:rsidRDefault="00B9149F" w:rsidP="00181C22">
      <w:pPr>
        <w:pStyle w:val="a3"/>
        <w:numPr>
          <w:ilvl w:val="0"/>
          <w:numId w:val="27"/>
        </w:numPr>
        <w:tabs>
          <w:tab w:val="left" w:pos="284"/>
          <w:tab w:val="left" w:pos="522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L.Breiman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J.H. Friedman, R.A.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Olshen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C.T. Stone Classification and Regression Trees // Belmont, 1984.</w:t>
      </w:r>
    </w:p>
    <w:p w:rsidR="00B9149F" w:rsidRPr="00B9149F" w:rsidRDefault="00B9149F" w:rsidP="00181C22">
      <w:pPr>
        <w:pStyle w:val="a3"/>
        <w:numPr>
          <w:ilvl w:val="0"/>
          <w:numId w:val="27"/>
        </w:numPr>
        <w:tabs>
          <w:tab w:val="left" w:pos="284"/>
        </w:tabs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Деревья решений - общие принципы работы</w:t>
      </w:r>
      <w:r w:rsidR="00224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149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Электронный </w:t>
      </w:r>
      <w:r w:rsidRPr="00B9149F">
        <w:rPr>
          <w:rFonts w:ascii="Times New Roman" w:hAnsi="Times New Roman" w:cs="Times New Roman"/>
          <w:sz w:val="28"/>
          <w:szCs w:val="28"/>
        </w:rPr>
        <w:t>ресурс]</w:t>
      </w:r>
      <w:r w:rsidR="00FB54DE" w:rsidRPr="00FB5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Статья, </w:t>
      </w:r>
      <w:r w:rsidRPr="00B9149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149F">
        <w:rPr>
          <w:rFonts w:ascii="Times New Roman" w:hAnsi="Times New Roman" w:cs="Times New Roman"/>
          <w:sz w:val="28"/>
          <w:szCs w:val="28"/>
        </w:rPr>
        <w:t>:</w:t>
      </w:r>
      <w:r w:rsidRPr="00B9149F">
        <w:t xml:space="preserve"> </w:t>
      </w:r>
      <w:hyperlink r:id="rId18" w:history="1">
        <w:r w:rsidRPr="007F5CB0">
          <w:rPr>
            <w:rStyle w:val="a7"/>
            <w:rFonts w:ascii="Times New Roman" w:hAnsi="Times New Roman" w:cs="Times New Roman"/>
            <w:sz w:val="28"/>
            <w:szCs w:val="28"/>
          </w:rPr>
          <w:t>https://basegroup.ru/comu</w:t>
        </w:r>
        <w:proofErr w:type="spellStart"/>
        <w:r w:rsidRPr="007F5CB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nity</w:t>
        </w:r>
        <w:proofErr w:type="spellEnd"/>
        <w:r w:rsidRPr="007F5CB0">
          <w:rPr>
            <w:rStyle w:val="a7"/>
            <w:rFonts w:ascii="Times New Roman" w:hAnsi="Times New Roman" w:cs="Times New Roman"/>
            <w:sz w:val="28"/>
            <w:szCs w:val="28"/>
          </w:rPr>
          <w:t>//</w:t>
        </w:r>
        <w:proofErr w:type="spellStart"/>
        <w:r w:rsidRPr="007F5CB0">
          <w:rPr>
            <w:rStyle w:val="a7"/>
            <w:rFonts w:ascii="Times New Roman" w:hAnsi="Times New Roman" w:cs="Times New Roman"/>
            <w:sz w:val="28"/>
            <w:szCs w:val="28"/>
          </w:rPr>
          <w:t>description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149F">
        <w:rPr>
          <w:rFonts w:ascii="Times New Roman" w:hAnsi="Times New Roman" w:cs="Times New Roman"/>
          <w:sz w:val="28"/>
          <w:szCs w:val="28"/>
        </w:rPr>
        <w:t xml:space="preserve"> [Дата обращения: 5 ноября</w:t>
      </w:r>
      <w:r>
        <w:rPr>
          <w:rFonts w:ascii="Times New Roman" w:hAnsi="Times New Roman" w:cs="Times New Roman"/>
          <w:sz w:val="28"/>
          <w:szCs w:val="28"/>
        </w:rPr>
        <w:t xml:space="preserve"> 2016</w:t>
      </w:r>
      <w:r w:rsidRPr="00B9149F">
        <w:rPr>
          <w:rFonts w:ascii="Times New Roman" w:hAnsi="Times New Roman" w:cs="Times New Roman"/>
          <w:sz w:val="28"/>
          <w:szCs w:val="28"/>
        </w:rPr>
        <w:t>].</w:t>
      </w:r>
    </w:p>
    <w:p w:rsidR="00FB54DE" w:rsidRPr="00FB54DE" w:rsidRDefault="00B9149F" w:rsidP="00181C22">
      <w:pPr>
        <w:pStyle w:val="af0"/>
        <w:numPr>
          <w:ilvl w:val="0"/>
          <w:numId w:val="27"/>
        </w:numPr>
        <w:tabs>
          <w:tab w:val="left" w:pos="284"/>
        </w:tabs>
        <w:ind w:left="0" w:firstLine="0"/>
      </w:pPr>
      <w:r w:rsidRPr="00B9149F">
        <w:rPr>
          <w:bCs/>
          <w:color w:val="000000"/>
        </w:rPr>
        <w:t>Методы построения деревьев решений в задачах классификации в</w:t>
      </w:r>
      <w:r w:rsidRPr="00B9149F">
        <w:rPr>
          <w:rStyle w:val="apple-converted-space"/>
          <w:bCs/>
          <w:color w:val="000000"/>
        </w:rPr>
        <w:t> </w:t>
      </w:r>
      <w:r w:rsidRPr="00B9149F">
        <w:rPr>
          <w:bCs/>
          <w:color w:val="000000"/>
          <w:lang w:val="en-US"/>
        </w:rPr>
        <w:t>Data</w:t>
      </w:r>
      <w:r w:rsidRPr="00B9149F">
        <w:rPr>
          <w:rStyle w:val="apple-converted-space"/>
          <w:bCs/>
          <w:color w:val="000000"/>
          <w:lang w:val="en-US"/>
        </w:rPr>
        <w:t> </w:t>
      </w:r>
      <w:r w:rsidRPr="00B9149F">
        <w:rPr>
          <w:bCs/>
          <w:color w:val="000000"/>
          <w:lang w:val="en-US"/>
        </w:rPr>
        <w:t>Mining</w:t>
      </w:r>
      <w:r w:rsidR="00FB54DE" w:rsidRPr="00FB54DE">
        <w:rPr>
          <w:bCs/>
          <w:color w:val="000000"/>
        </w:rPr>
        <w:t xml:space="preserve"> </w:t>
      </w:r>
      <w:r w:rsidR="00FB54DE" w:rsidRPr="00B9149F">
        <w:t>[</w:t>
      </w:r>
      <w:r w:rsidR="00FB54DE">
        <w:t xml:space="preserve">Электронный </w:t>
      </w:r>
      <w:r w:rsidR="00FB54DE" w:rsidRPr="00B9149F">
        <w:t>ресурс]</w:t>
      </w:r>
      <w:r w:rsidR="00FB54DE" w:rsidRPr="00FB54DE">
        <w:t xml:space="preserve"> </w:t>
      </w:r>
      <w:r w:rsidR="00FB54DE">
        <w:rPr>
          <w:lang w:val="en-US"/>
        </w:rPr>
        <w:t>C</w:t>
      </w:r>
      <w:proofErr w:type="spellStart"/>
      <w:r w:rsidR="00FB54DE">
        <w:t>татья</w:t>
      </w:r>
      <w:proofErr w:type="spellEnd"/>
      <w:r w:rsidR="00FB54DE">
        <w:t xml:space="preserve">, </w:t>
      </w:r>
      <w:r w:rsidR="00FB54DE" w:rsidRPr="00B9149F">
        <w:rPr>
          <w:lang w:val="en-US"/>
        </w:rPr>
        <w:t>URL</w:t>
      </w:r>
      <w:r w:rsidR="00FB54DE" w:rsidRPr="00B9149F">
        <w:t>:</w:t>
      </w:r>
      <w:r w:rsidR="00FB54DE">
        <w:t xml:space="preserve"> </w:t>
      </w:r>
      <w:hyperlink r:id="rId19" w:history="1">
        <w:r w:rsidR="00FB54DE" w:rsidRPr="007F5CB0">
          <w:rPr>
            <w:rStyle w:val="a7"/>
          </w:rPr>
          <w:t>http://ami.nstu.ru/~vms/lecture/data_mining/trees.htm</w:t>
        </w:r>
      </w:hyperlink>
      <w:r w:rsidR="00FB54DE">
        <w:t xml:space="preserve"> </w:t>
      </w:r>
      <w:r w:rsidR="00FB54DE" w:rsidRPr="00B9149F">
        <w:t xml:space="preserve">[Дата обращения: </w:t>
      </w:r>
      <w:r w:rsidR="00FB54DE">
        <w:t>15</w:t>
      </w:r>
      <w:r w:rsidR="00FB54DE" w:rsidRPr="00B9149F">
        <w:t xml:space="preserve"> ноября</w:t>
      </w:r>
      <w:r w:rsidR="00FB54DE">
        <w:t xml:space="preserve"> 2016</w:t>
      </w:r>
      <w:r w:rsidR="00FB54DE" w:rsidRPr="00B9149F">
        <w:t>].</w:t>
      </w:r>
    </w:p>
    <w:p w:rsidR="00B9149F" w:rsidRPr="00D93A2C" w:rsidRDefault="00FB54DE" w:rsidP="00582168">
      <w:pPr>
        <w:pStyle w:val="a3"/>
        <w:numPr>
          <w:ilvl w:val="0"/>
          <w:numId w:val="27"/>
        </w:numPr>
        <w:tabs>
          <w:tab w:val="left" w:pos="284"/>
          <w:tab w:val="left" w:pos="522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93A2C">
        <w:rPr>
          <w:rFonts w:ascii="Times New Roman" w:hAnsi="Times New Roman" w:cs="Times New Roman"/>
          <w:sz w:val="28"/>
          <w:szCs w:val="28"/>
        </w:rPr>
        <w:t xml:space="preserve">Технологии принятия решений [Электронный ресурс] </w:t>
      </w:r>
      <w:r w:rsidRPr="00D93A2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93A2C">
        <w:rPr>
          <w:rFonts w:ascii="Times New Roman" w:hAnsi="Times New Roman" w:cs="Times New Roman"/>
          <w:sz w:val="28"/>
          <w:szCs w:val="28"/>
        </w:rPr>
        <w:t>татья</w:t>
      </w:r>
      <w:proofErr w:type="spellEnd"/>
      <w:r w:rsidRPr="00D93A2C">
        <w:rPr>
          <w:rFonts w:ascii="Times New Roman" w:hAnsi="Times New Roman" w:cs="Times New Roman"/>
          <w:sz w:val="28"/>
          <w:szCs w:val="28"/>
        </w:rPr>
        <w:t xml:space="preserve">, </w:t>
      </w:r>
      <w:r w:rsidRPr="00D93A2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93A2C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anchor="структуры" w:history="1">
        <w:r w:rsidRPr="00D93A2C">
          <w:rPr>
            <w:rStyle w:val="a7"/>
            <w:rFonts w:ascii="Times New Roman" w:hAnsi="Times New Roman" w:cs="Times New Roman"/>
            <w:sz w:val="28"/>
            <w:szCs w:val="28"/>
          </w:rPr>
          <w:t>http://citforum.ru/consulting/BI/resolution/#структуры</w:t>
        </w:r>
      </w:hyperlink>
      <w:r w:rsidRPr="00D93A2C">
        <w:rPr>
          <w:rFonts w:ascii="Times New Roman" w:hAnsi="Times New Roman" w:cs="Times New Roman"/>
          <w:sz w:val="28"/>
          <w:szCs w:val="28"/>
        </w:rPr>
        <w:t xml:space="preserve"> [Дата обращения: 15 ноября 2016].</w:t>
      </w:r>
    </w:p>
    <w:p w:rsidR="00FB54DE" w:rsidRDefault="00FB54DE" w:rsidP="00181C22">
      <w:pPr>
        <w:pStyle w:val="a3"/>
        <w:numPr>
          <w:ilvl w:val="0"/>
          <w:numId w:val="27"/>
        </w:numPr>
        <w:tabs>
          <w:tab w:val="left" w:pos="284"/>
          <w:tab w:val="left" w:pos="522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FB54DE">
        <w:rPr>
          <w:rFonts w:ascii="Times New Roman" w:hAnsi="Times New Roman" w:cs="Times New Roman"/>
          <w:sz w:val="28"/>
          <w:szCs w:val="28"/>
        </w:rPr>
        <w:t xml:space="preserve"> </w:t>
      </w:r>
      <w:r w:rsidRPr="00B9149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Электронный </w:t>
      </w:r>
      <w:r w:rsidRPr="00B9149F">
        <w:rPr>
          <w:rFonts w:ascii="Times New Roman" w:hAnsi="Times New Roman" w:cs="Times New Roman"/>
          <w:sz w:val="28"/>
          <w:szCs w:val="28"/>
        </w:rPr>
        <w:t>ресурс]</w:t>
      </w:r>
      <w:r w:rsidRPr="00FB5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татья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9149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149F">
        <w:rPr>
          <w:rFonts w:ascii="Times New Roman" w:hAnsi="Times New Roman" w:cs="Times New Roman"/>
          <w:sz w:val="28"/>
          <w:szCs w:val="28"/>
        </w:rPr>
        <w:t>:</w:t>
      </w:r>
      <w:r w:rsidRPr="00FB54DE">
        <w:t xml:space="preserve"> </w:t>
      </w:r>
      <w:hyperlink r:id="rId21" w:history="1">
        <w:r w:rsidRPr="007F5CB0">
          <w:rPr>
            <w:rStyle w:val="a7"/>
            <w:rFonts w:ascii="Times New Roman" w:hAnsi="Times New Roman" w:cs="Times New Roman"/>
            <w:sz w:val="28"/>
            <w:szCs w:val="28"/>
          </w:rPr>
          <w:t>http://iamdrunk.ru/teach/src/278_andreev.pdf</w:t>
        </w:r>
      </w:hyperlink>
      <w:r w:rsidRPr="00FB54DE">
        <w:rPr>
          <w:rFonts w:ascii="Times New Roman" w:hAnsi="Times New Roman" w:cs="Times New Roman"/>
          <w:sz w:val="28"/>
          <w:szCs w:val="28"/>
        </w:rPr>
        <w:t xml:space="preserve"> </w:t>
      </w:r>
      <w:r w:rsidRPr="00B9149F">
        <w:rPr>
          <w:rFonts w:ascii="Times New Roman" w:hAnsi="Times New Roman" w:cs="Times New Roman"/>
          <w:sz w:val="28"/>
          <w:szCs w:val="28"/>
        </w:rPr>
        <w:t xml:space="preserve">[Дата обращения: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9149F">
        <w:rPr>
          <w:rFonts w:ascii="Times New Roman" w:hAnsi="Times New Roman" w:cs="Times New Roman"/>
          <w:sz w:val="28"/>
          <w:szCs w:val="28"/>
        </w:rPr>
        <w:t xml:space="preserve"> ноября</w:t>
      </w:r>
      <w:r>
        <w:rPr>
          <w:rFonts w:ascii="Times New Roman" w:hAnsi="Times New Roman" w:cs="Times New Roman"/>
          <w:sz w:val="28"/>
          <w:szCs w:val="28"/>
        </w:rPr>
        <w:t xml:space="preserve"> 2016</w:t>
      </w:r>
      <w:r w:rsidRPr="00B9149F">
        <w:rPr>
          <w:rFonts w:ascii="Times New Roman" w:hAnsi="Times New Roman" w:cs="Times New Roman"/>
          <w:sz w:val="28"/>
          <w:szCs w:val="28"/>
        </w:rPr>
        <w:t>].</w:t>
      </w:r>
    </w:p>
    <w:p w:rsidR="002B6392" w:rsidRPr="002B6392" w:rsidRDefault="002B6392" w:rsidP="002B6392">
      <w:pPr>
        <w:pStyle w:val="a3"/>
        <w:numPr>
          <w:ilvl w:val="0"/>
          <w:numId w:val="27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6392">
        <w:rPr>
          <w:rFonts w:ascii="Times New Roman" w:hAnsi="Times New Roman" w:cs="Times New Roman"/>
          <w:sz w:val="28"/>
          <w:szCs w:val="28"/>
          <w:lang w:val="en-US"/>
        </w:rPr>
        <w:t xml:space="preserve">Four main languages for Analytics, Data Mining, Data Science. </w:t>
      </w:r>
      <w:r w:rsidRPr="002B6392">
        <w:rPr>
          <w:rFonts w:ascii="Times New Roman" w:hAnsi="Times New Roman" w:cs="Times New Roman"/>
          <w:sz w:val="28"/>
          <w:szCs w:val="28"/>
        </w:rPr>
        <w:t xml:space="preserve">[Электронный ресурс] Статья, </w:t>
      </w:r>
      <w:r w:rsidRPr="002B639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B6392">
        <w:rPr>
          <w:rFonts w:ascii="Times New Roman" w:hAnsi="Times New Roman" w:cs="Times New Roman"/>
          <w:sz w:val="28"/>
          <w:szCs w:val="28"/>
        </w:rPr>
        <w:t>:</w:t>
      </w:r>
      <w:r w:rsidRPr="002B639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B6392">
        <w:rPr>
          <w:rFonts w:ascii="Times New Roman" w:hAnsi="Times New Roman" w:cs="Times New Roman"/>
          <w:sz w:val="28"/>
          <w:szCs w:val="28"/>
        </w:rPr>
        <w:t>://</w:t>
      </w:r>
      <w:hyperlink r:id="rId22" w:history="1">
        <w:proofErr w:type="spellStart"/>
        <w:r w:rsidRPr="002B639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kdnuggets</w:t>
        </w:r>
        <w:proofErr w:type="spellEnd"/>
        <w:r w:rsidRPr="002B6392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</w:rPr>
          <w:t>/2014/08/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four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languages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analytics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mining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science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2B639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2B6392">
        <w:rPr>
          <w:rFonts w:ascii="Times New Roman" w:hAnsi="Times New Roman" w:cs="Times New Roman"/>
          <w:sz w:val="28"/>
          <w:szCs w:val="28"/>
        </w:rPr>
        <w:t xml:space="preserve"> [Дата обращения: 1 декабря 2015].</w:t>
      </w:r>
    </w:p>
    <w:p w:rsidR="00FB54DE" w:rsidRPr="002B6392" w:rsidRDefault="00FB54DE" w:rsidP="002B6392">
      <w:pPr>
        <w:tabs>
          <w:tab w:val="left" w:pos="5224"/>
        </w:tabs>
        <w:rPr>
          <w:rFonts w:ascii="Times New Roman" w:hAnsi="Times New Roman" w:cs="Times New Roman"/>
          <w:sz w:val="28"/>
          <w:szCs w:val="28"/>
        </w:rPr>
      </w:pPr>
    </w:p>
    <w:p w:rsidR="00FB54DE" w:rsidRPr="00B9149F" w:rsidRDefault="00FB54DE" w:rsidP="00B9149F">
      <w:pPr>
        <w:pStyle w:val="a3"/>
        <w:tabs>
          <w:tab w:val="left" w:pos="5224"/>
        </w:tabs>
        <w:ind w:left="1440"/>
        <w:rPr>
          <w:rFonts w:ascii="Times New Roman" w:hAnsi="Times New Roman" w:cs="Times New Roman"/>
          <w:sz w:val="28"/>
          <w:szCs w:val="28"/>
        </w:rPr>
      </w:pPr>
    </w:p>
    <w:sectPr w:rsidR="00FB54DE" w:rsidRPr="00B9149F" w:rsidSect="00865B77">
      <w:footerReference w:type="default" r:id="rId23"/>
      <w:pgSz w:w="11906" w:h="16838"/>
      <w:pgMar w:top="1134" w:right="1133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488" w:rsidRDefault="000A5488" w:rsidP="00B76D58">
      <w:pPr>
        <w:spacing w:after="0" w:line="240" w:lineRule="auto"/>
      </w:pPr>
      <w:r>
        <w:separator/>
      </w:r>
    </w:p>
  </w:endnote>
  <w:endnote w:type="continuationSeparator" w:id="0">
    <w:p w:rsidR="000A5488" w:rsidRDefault="000A5488" w:rsidP="00B7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3212634"/>
      <w:docPartObj>
        <w:docPartGallery w:val="Page Numbers (Bottom of Page)"/>
        <w:docPartUnique/>
      </w:docPartObj>
    </w:sdtPr>
    <w:sdtEndPr/>
    <w:sdtContent>
      <w:p w:rsidR="00873BF2" w:rsidRDefault="00873BF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827">
          <w:rPr>
            <w:noProof/>
          </w:rPr>
          <w:t>3</w:t>
        </w:r>
        <w:r>
          <w:fldChar w:fldCharType="end"/>
        </w:r>
      </w:p>
    </w:sdtContent>
  </w:sdt>
  <w:p w:rsidR="00873BF2" w:rsidRDefault="00873BF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488" w:rsidRDefault="000A5488" w:rsidP="00B76D58">
      <w:pPr>
        <w:spacing w:after="0" w:line="240" w:lineRule="auto"/>
      </w:pPr>
      <w:r>
        <w:separator/>
      </w:r>
    </w:p>
  </w:footnote>
  <w:footnote w:type="continuationSeparator" w:id="0">
    <w:p w:rsidR="000A5488" w:rsidRDefault="000A5488" w:rsidP="00B76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4825"/>
    <w:multiLevelType w:val="hybridMultilevel"/>
    <w:tmpl w:val="A3A6BF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D55"/>
    <w:multiLevelType w:val="hybridMultilevel"/>
    <w:tmpl w:val="E070D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3255F"/>
    <w:multiLevelType w:val="hybridMultilevel"/>
    <w:tmpl w:val="CD64EC8E"/>
    <w:lvl w:ilvl="0" w:tplc="DB20F8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51102"/>
    <w:multiLevelType w:val="hybridMultilevel"/>
    <w:tmpl w:val="653ACDEC"/>
    <w:lvl w:ilvl="0" w:tplc="8DF4654C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55775F"/>
    <w:multiLevelType w:val="hybridMultilevel"/>
    <w:tmpl w:val="A7F02774"/>
    <w:lvl w:ilvl="0" w:tplc="16BA51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8EA6F18"/>
    <w:multiLevelType w:val="hybridMultilevel"/>
    <w:tmpl w:val="6824941E"/>
    <w:lvl w:ilvl="0" w:tplc="DB20F882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1ECE035C"/>
    <w:multiLevelType w:val="hybridMultilevel"/>
    <w:tmpl w:val="2D1AC1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26C3E93"/>
    <w:multiLevelType w:val="hybridMultilevel"/>
    <w:tmpl w:val="A82C323E"/>
    <w:lvl w:ilvl="0" w:tplc="8DF4654C">
      <w:start w:val="2"/>
      <w:numFmt w:val="bullet"/>
      <w:lvlText w:val="-"/>
      <w:lvlJc w:val="left"/>
      <w:pPr>
        <w:ind w:left="7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26F0755F"/>
    <w:multiLevelType w:val="hybridMultilevel"/>
    <w:tmpl w:val="0AC451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E273E05"/>
    <w:multiLevelType w:val="hybridMultilevel"/>
    <w:tmpl w:val="F27AB28C"/>
    <w:lvl w:ilvl="0" w:tplc="04190017">
      <w:start w:val="1"/>
      <w:numFmt w:val="lowerLetter"/>
      <w:lvlText w:val="%1)"/>
      <w:lvlJc w:val="left"/>
      <w:pPr>
        <w:ind w:left="2076" w:hanging="360"/>
      </w:pPr>
    </w:lvl>
    <w:lvl w:ilvl="1" w:tplc="04190019" w:tentative="1">
      <w:start w:val="1"/>
      <w:numFmt w:val="lowerLetter"/>
      <w:lvlText w:val="%2."/>
      <w:lvlJc w:val="left"/>
      <w:pPr>
        <w:ind w:left="2796" w:hanging="360"/>
      </w:pPr>
    </w:lvl>
    <w:lvl w:ilvl="2" w:tplc="0419001B" w:tentative="1">
      <w:start w:val="1"/>
      <w:numFmt w:val="lowerRoman"/>
      <w:lvlText w:val="%3."/>
      <w:lvlJc w:val="right"/>
      <w:pPr>
        <w:ind w:left="3516" w:hanging="180"/>
      </w:pPr>
    </w:lvl>
    <w:lvl w:ilvl="3" w:tplc="0419000F" w:tentative="1">
      <w:start w:val="1"/>
      <w:numFmt w:val="decimal"/>
      <w:lvlText w:val="%4."/>
      <w:lvlJc w:val="left"/>
      <w:pPr>
        <w:ind w:left="4236" w:hanging="360"/>
      </w:pPr>
    </w:lvl>
    <w:lvl w:ilvl="4" w:tplc="04190019" w:tentative="1">
      <w:start w:val="1"/>
      <w:numFmt w:val="lowerLetter"/>
      <w:lvlText w:val="%5."/>
      <w:lvlJc w:val="left"/>
      <w:pPr>
        <w:ind w:left="4956" w:hanging="360"/>
      </w:pPr>
    </w:lvl>
    <w:lvl w:ilvl="5" w:tplc="0419001B" w:tentative="1">
      <w:start w:val="1"/>
      <w:numFmt w:val="lowerRoman"/>
      <w:lvlText w:val="%6."/>
      <w:lvlJc w:val="right"/>
      <w:pPr>
        <w:ind w:left="5676" w:hanging="180"/>
      </w:pPr>
    </w:lvl>
    <w:lvl w:ilvl="6" w:tplc="0419000F" w:tentative="1">
      <w:start w:val="1"/>
      <w:numFmt w:val="decimal"/>
      <w:lvlText w:val="%7."/>
      <w:lvlJc w:val="left"/>
      <w:pPr>
        <w:ind w:left="6396" w:hanging="360"/>
      </w:pPr>
    </w:lvl>
    <w:lvl w:ilvl="7" w:tplc="04190019" w:tentative="1">
      <w:start w:val="1"/>
      <w:numFmt w:val="lowerLetter"/>
      <w:lvlText w:val="%8."/>
      <w:lvlJc w:val="left"/>
      <w:pPr>
        <w:ind w:left="7116" w:hanging="360"/>
      </w:pPr>
    </w:lvl>
    <w:lvl w:ilvl="8" w:tplc="041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0" w15:restartNumberingAfterBreak="0">
    <w:nsid w:val="2EE662DB"/>
    <w:multiLevelType w:val="hybridMultilevel"/>
    <w:tmpl w:val="36E41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55E88"/>
    <w:multiLevelType w:val="hybridMultilevel"/>
    <w:tmpl w:val="A7AE2C6E"/>
    <w:lvl w:ilvl="0" w:tplc="DB20F8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2118E5"/>
    <w:multiLevelType w:val="hybridMultilevel"/>
    <w:tmpl w:val="73285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C4707"/>
    <w:multiLevelType w:val="hybridMultilevel"/>
    <w:tmpl w:val="1FDA3D30"/>
    <w:lvl w:ilvl="0" w:tplc="DB20F8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6656F7C"/>
    <w:multiLevelType w:val="hybridMultilevel"/>
    <w:tmpl w:val="6BDC6E7C"/>
    <w:lvl w:ilvl="0" w:tplc="DB20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260CC"/>
    <w:multiLevelType w:val="hybridMultilevel"/>
    <w:tmpl w:val="99AE4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2091C"/>
    <w:multiLevelType w:val="hybridMultilevel"/>
    <w:tmpl w:val="70B2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7457C"/>
    <w:multiLevelType w:val="hybridMultilevel"/>
    <w:tmpl w:val="DEE0EE00"/>
    <w:lvl w:ilvl="0" w:tplc="0419000F">
      <w:start w:val="1"/>
      <w:numFmt w:val="decimal"/>
      <w:lvlText w:val="%1."/>
      <w:lvlJc w:val="left"/>
      <w:pPr>
        <w:ind w:left="1356" w:hanging="360"/>
      </w:p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8" w15:restartNumberingAfterBreak="0">
    <w:nsid w:val="561E1165"/>
    <w:multiLevelType w:val="hybridMultilevel"/>
    <w:tmpl w:val="F1D060D8"/>
    <w:lvl w:ilvl="0" w:tplc="DB20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3219B"/>
    <w:multiLevelType w:val="hybridMultilevel"/>
    <w:tmpl w:val="1466D43A"/>
    <w:lvl w:ilvl="0" w:tplc="DB20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20F88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A3F85"/>
    <w:multiLevelType w:val="hybridMultilevel"/>
    <w:tmpl w:val="04B880C0"/>
    <w:lvl w:ilvl="0" w:tplc="DB20F8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1B74D4"/>
    <w:multiLevelType w:val="hybridMultilevel"/>
    <w:tmpl w:val="B42C9B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A639BB"/>
    <w:multiLevelType w:val="hybridMultilevel"/>
    <w:tmpl w:val="5AA27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758C8"/>
    <w:multiLevelType w:val="hybridMultilevel"/>
    <w:tmpl w:val="7084E806"/>
    <w:lvl w:ilvl="0" w:tplc="16BA51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64ACA"/>
    <w:multiLevelType w:val="hybridMultilevel"/>
    <w:tmpl w:val="D5EA032A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F60B5B"/>
    <w:multiLevelType w:val="hybridMultilevel"/>
    <w:tmpl w:val="A844A868"/>
    <w:lvl w:ilvl="0" w:tplc="8DF4654C">
      <w:start w:val="2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 w15:restartNumberingAfterBreak="0">
    <w:nsid w:val="6F3A5BE6"/>
    <w:multiLevelType w:val="hybridMultilevel"/>
    <w:tmpl w:val="BDD071C4"/>
    <w:lvl w:ilvl="0" w:tplc="04190017">
      <w:start w:val="1"/>
      <w:numFmt w:val="lowerLetter"/>
      <w:lvlText w:val="%1)"/>
      <w:lvlJc w:val="left"/>
      <w:pPr>
        <w:ind w:left="2076" w:hanging="360"/>
      </w:pPr>
    </w:lvl>
    <w:lvl w:ilvl="1" w:tplc="04190019" w:tentative="1">
      <w:start w:val="1"/>
      <w:numFmt w:val="lowerLetter"/>
      <w:lvlText w:val="%2."/>
      <w:lvlJc w:val="left"/>
      <w:pPr>
        <w:ind w:left="2796" w:hanging="360"/>
      </w:pPr>
    </w:lvl>
    <w:lvl w:ilvl="2" w:tplc="0419001B" w:tentative="1">
      <w:start w:val="1"/>
      <w:numFmt w:val="lowerRoman"/>
      <w:lvlText w:val="%3."/>
      <w:lvlJc w:val="right"/>
      <w:pPr>
        <w:ind w:left="3516" w:hanging="180"/>
      </w:pPr>
    </w:lvl>
    <w:lvl w:ilvl="3" w:tplc="0419000F" w:tentative="1">
      <w:start w:val="1"/>
      <w:numFmt w:val="decimal"/>
      <w:lvlText w:val="%4."/>
      <w:lvlJc w:val="left"/>
      <w:pPr>
        <w:ind w:left="4236" w:hanging="360"/>
      </w:pPr>
    </w:lvl>
    <w:lvl w:ilvl="4" w:tplc="04190019" w:tentative="1">
      <w:start w:val="1"/>
      <w:numFmt w:val="lowerLetter"/>
      <w:lvlText w:val="%5."/>
      <w:lvlJc w:val="left"/>
      <w:pPr>
        <w:ind w:left="4956" w:hanging="360"/>
      </w:pPr>
    </w:lvl>
    <w:lvl w:ilvl="5" w:tplc="0419001B" w:tentative="1">
      <w:start w:val="1"/>
      <w:numFmt w:val="lowerRoman"/>
      <w:lvlText w:val="%6."/>
      <w:lvlJc w:val="right"/>
      <w:pPr>
        <w:ind w:left="5676" w:hanging="180"/>
      </w:pPr>
    </w:lvl>
    <w:lvl w:ilvl="6" w:tplc="0419000F" w:tentative="1">
      <w:start w:val="1"/>
      <w:numFmt w:val="decimal"/>
      <w:lvlText w:val="%7."/>
      <w:lvlJc w:val="left"/>
      <w:pPr>
        <w:ind w:left="6396" w:hanging="360"/>
      </w:pPr>
    </w:lvl>
    <w:lvl w:ilvl="7" w:tplc="04190019" w:tentative="1">
      <w:start w:val="1"/>
      <w:numFmt w:val="lowerLetter"/>
      <w:lvlText w:val="%8."/>
      <w:lvlJc w:val="left"/>
      <w:pPr>
        <w:ind w:left="7116" w:hanging="360"/>
      </w:pPr>
    </w:lvl>
    <w:lvl w:ilvl="8" w:tplc="041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27" w15:restartNumberingAfterBreak="0">
    <w:nsid w:val="71906A05"/>
    <w:multiLevelType w:val="hybridMultilevel"/>
    <w:tmpl w:val="FCAA9F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9FC01D4"/>
    <w:multiLevelType w:val="hybridMultilevel"/>
    <w:tmpl w:val="D3109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4"/>
  </w:num>
  <w:num w:numId="5">
    <w:abstractNumId w:val="13"/>
  </w:num>
  <w:num w:numId="6">
    <w:abstractNumId w:val="14"/>
  </w:num>
  <w:num w:numId="7">
    <w:abstractNumId w:val="19"/>
  </w:num>
  <w:num w:numId="8">
    <w:abstractNumId w:val="23"/>
  </w:num>
  <w:num w:numId="9">
    <w:abstractNumId w:val="22"/>
  </w:num>
  <w:num w:numId="10">
    <w:abstractNumId w:val="21"/>
  </w:num>
  <w:num w:numId="11">
    <w:abstractNumId w:val="15"/>
  </w:num>
  <w:num w:numId="12">
    <w:abstractNumId w:val="20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6"/>
  </w:num>
  <w:num w:numId="18">
    <w:abstractNumId w:val="24"/>
  </w:num>
  <w:num w:numId="19">
    <w:abstractNumId w:val="25"/>
  </w:num>
  <w:num w:numId="20">
    <w:abstractNumId w:val="12"/>
  </w:num>
  <w:num w:numId="21">
    <w:abstractNumId w:val="0"/>
  </w:num>
  <w:num w:numId="22">
    <w:abstractNumId w:val="10"/>
  </w:num>
  <w:num w:numId="23">
    <w:abstractNumId w:val="28"/>
  </w:num>
  <w:num w:numId="24">
    <w:abstractNumId w:val="7"/>
  </w:num>
  <w:num w:numId="25">
    <w:abstractNumId w:val="3"/>
  </w:num>
  <w:num w:numId="26">
    <w:abstractNumId w:val="11"/>
  </w:num>
  <w:num w:numId="27">
    <w:abstractNumId w:val="27"/>
  </w:num>
  <w:num w:numId="28">
    <w:abstractNumId w:val="2"/>
  </w:num>
  <w:num w:numId="2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tyana">
    <w15:presenceInfo w15:providerId="None" w15:userId="Taty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6"/>
    <w:rsid w:val="000116DC"/>
    <w:rsid w:val="000136F0"/>
    <w:rsid w:val="00027466"/>
    <w:rsid w:val="00074673"/>
    <w:rsid w:val="00082E66"/>
    <w:rsid w:val="000A5488"/>
    <w:rsid w:val="001144D3"/>
    <w:rsid w:val="00115179"/>
    <w:rsid w:val="0012238E"/>
    <w:rsid w:val="00135EBF"/>
    <w:rsid w:val="00157CDC"/>
    <w:rsid w:val="00176787"/>
    <w:rsid w:val="00181C22"/>
    <w:rsid w:val="00193A2E"/>
    <w:rsid w:val="00197B49"/>
    <w:rsid w:val="001A3C8F"/>
    <w:rsid w:val="001B571B"/>
    <w:rsid w:val="001B666B"/>
    <w:rsid w:val="001C4B54"/>
    <w:rsid w:val="002243E2"/>
    <w:rsid w:val="002370E5"/>
    <w:rsid w:val="00255AAE"/>
    <w:rsid w:val="00262DDF"/>
    <w:rsid w:val="00264DE9"/>
    <w:rsid w:val="00280098"/>
    <w:rsid w:val="002B6392"/>
    <w:rsid w:val="002C7080"/>
    <w:rsid w:val="002F193F"/>
    <w:rsid w:val="00307948"/>
    <w:rsid w:val="00336BDA"/>
    <w:rsid w:val="00361DA4"/>
    <w:rsid w:val="003660ED"/>
    <w:rsid w:val="00385F5B"/>
    <w:rsid w:val="003865FF"/>
    <w:rsid w:val="0038778B"/>
    <w:rsid w:val="0039025A"/>
    <w:rsid w:val="003C6509"/>
    <w:rsid w:val="003D60BF"/>
    <w:rsid w:val="003E50DD"/>
    <w:rsid w:val="003F6AAB"/>
    <w:rsid w:val="004C303D"/>
    <w:rsid w:val="004C6C94"/>
    <w:rsid w:val="004D0264"/>
    <w:rsid w:val="004D6EB6"/>
    <w:rsid w:val="00505278"/>
    <w:rsid w:val="00540E11"/>
    <w:rsid w:val="005436A4"/>
    <w:rsid w:val="0057716F"/>
    <w:rsid w:val="005B36CB"/>
    <w:rsid w:val="005F1497"/>
    <w:rsid w:val="00614092"/>
    <w:rsid w:val="00614D60"/>
    <w:rsid w:val="00634984"/>
    <w:rsid w:val="00651124"/>
    <w:rsid w:val="00665A84"/>
    <w:rsid w:val="00682FB4"/>
    <w:rsid w:val="00686E37"/>
    <w:rsid w:val="006908D6"/>
    <w:rsid w:val="006B60F7"/>
    <w:rsid w:val="006C7745"/>
    <w:rsid w:val="00712827"/>
    <w:rsid w:val="007332DA"/>
    <w:rsid w:val="0073704E"/>
    <w:rsid w:val="00764776"/>
    <w:rsid w:val="0078000B"/>
    <w:rsid w:val="00793BFA"/>
    <w:rsid w:val="00796392"/>
    <w:rsid w:val="007C4934"/>
    <w:rsid w:val="007D7C8A"/>
    <w:rsid w:val="007E346A"/>
    <w:rsid w:val="007F0981"/>
    <w:rsid w:val="008041C5"/>
    <w:rsid w:val="00817686"/>
    <w:rsid w:val="00822701"/>
    <w:rsid w:val="00843B30"/>
    <w:rsid w:val="00865B77"/>
    <w:rsid w:val="00873BF2"/>
    <w:rsid w:val="00926093"/>
    <w:rsid w:val="0092671F"/>
    <w:rsid w:val="0095071C"/>
    <w:rsid w:val="00974161"/>
    <w:rsid w:val="00977BB4"/>
    <w:rsid w:val="009D34AD"/>
    <w:rsid w:val="00A106BF"/>
    <w:rsid w:val="00A51981"/>
    <w:rsid w:val="00A627C0"/>
    <w:rsid w:val="00A62917"/>
    <w:rsid w:val="00A64A74"/>
    <w:rsid w:val="00A918CA"/>
    <w:rsid w:val="00A92E26"/>
    <w:rsid w:val="00A93603"/>
    <w:rsid w:val="00AF1040"/>
    <w:rsid w:val="00B054C0"/>
    <w:rsid w:val="00B76D58"/>
    <w:rsid w:val="00B85FD8"/>
    <w:rsid w:val="00B9149F"/>
    <w:rsid w:val="00BA723C"/>
    <w:rsid w:val="00BD1AA5"/>
    <w:rsid w:val="00C00D85"/>
    <w:rsid w:val="00C0327B"/>
    <w:rsid w:val="00C130AA"/>
    <w:rsid w:val="00C25B42"/>
    <w:rsid w:val="00C40BE1"/>
    <w:rsid w:val="00C510AA"/>
    <w:rsid w:val="00C62CBA"/>
    <w:rsid w:val="00C65A73"/>
    <w:rsid w:val="00C65DA4"/>
    <w:rsid w:val="00C80D98"/>
    <w:rsid w:val="00C8372D"/>
    <w:rsid w:val="00C83CCF"/>
    <w:rsid w:val="00D13512"/>
    <w:rsid w:val="00D22DE9"/>
    <w:rsid w:val="00D33F48"/>
    <w:rsid w:val="00D403BD"/>
    <w:rsid w:val="00D46722"/>
    <w:rsid w:val="00D576B9"/>
    <w:rsid w:val="00D93A2C"/>
    <w:rsid w:val="00D94E92"/>
    <w:rsid w:val="00DA4757"/>
    <w:rsid w:val="00DA6F9D"/>
    <w:rsid w:val="00DC3101"/>
    <w:rsid w:val="00DC4F0A"/>
    <w:rsid w:val="00E00217"/>
    <w:rsid w:val="00E109F0"/>
    <w:rsid w:val="00E17774"/>
    <w:rsid w:val="00E30559"/>
    <w:rsid w:val="00E63A25"/>
    <w:rsid w:val="00E759A6"/>
    <w:rsid w:val="00E93723"/>
    <w:rsid w:val="00EC75C3"/>
    <w:rsid w:val="00EF3836"/>
    <w:rsid w:val="00F21F40"/>
    <w:rsid w:val="00F3048A"/>
    <w:rsid w:val="00F456E3"/>
    <w:rsid w:val="00F50525"/>
    <w:rsid w:val="00F5430E"/>
    <w:rsid w:val="00F54B2C"/>
    <w:rsid w:val="00F64BBA"/>
    <w:rsid w:val="00F81A14"/>
    <w:rsid w:val="00F967D5"/>
    <w:rsid w:val="00FB0D11"/>
    <w:rsid w:val="00FB54DE"/>
    <w:rsid w:val="00FD5379"/>
    <w:rsid w:val="00FE2BBB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DB5FE"/>
  <w15:chartTrackingRefBased/>
  <w15:docId w15:val="{05898458-D9BC-4A81-9126-B5506E1C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278"/>
    <w:pPr>
      <w:keepNext/>
      <w:keepLines/>
      <w:spacing w:before="320" w:after="320" w:line="240" w:lineRule="auto"/>
      <w:outlineLvl w:val="0"/>
    </w:pPr>
    <w:rPr>
      <w:rFonts w:ascii="Times New Roman" w:eastAsiaTheme="majorEastAsia" w:hAnsi="Times New Roman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238E"/>
    <w:pPr>
      <w:keepNext/>
      <w:keepLines/>
      <w:spacing w:before="280" w:after="2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278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197B4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238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5">
    <w:name w:val="Emphasis"/>
    <w:basedOn w:val="a0"/>
    <w:uiPriority w:val="20"/>
    <w:qFormat/>
    <w:rsid w:val="006908D6"/>
    <w:rPr>
      <w:i/>
      <w:iCs/>
    </w:rPr>
  </w:style>
  <w:style w:type="paragraph" w:styleId="a6">
    <w:name w:val="TOC Heading"/>
    <w:basedOn w:val="1"/>
    <w:next w:val="a"/>
    <w:uiPriority w:val="39"/>
    <w:unhideWhenUsed/>
    <w:qFormat/>
    <w:rsid w:val="00074673"/>
    <w:pPr>
      <w:spacing w:before="240" w:after="0" w:line="259" w:lineRule="auto"/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46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467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74673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7D7C8A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6C7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uiPriority w:val="10"/>
    <w:rsid w:val="006C7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locked/>
    <w:rsid w:val="006C7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header"/>
    <w:basedOn w:val="a"/>
    <w:link w:val="ad"/>
    <w:uiPriority w:val="99"/>
    <w:unhideWhenUsed/>
    <w:rsid w:val="00B76D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76D58"/>
  </w:style>
  <w:style w:type="paragraph" w:styleId="ae">
    <w:name w:val="footer"/>
    <w:basedOn w:val="a"/>
    <w:link w:val="af"/>
    <w:uiPriority w:val="99"/>
    <w:unhideWhenUsed/>
    <w:rsid w:val="00B76D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76D58"/>
  </w:style>
  <w:style w:type="paragraph" w:customStyle="1" w:styleId="af0">
    <w:name w:val="Стиль_обыч_мой"/>
    <w:basedOn w:val="a3"/>
    <w:link w:val="af1"/>
    <w:qFormat/>
    <w:rsid w:val="00F967D5"/>
    <w:pPr>
      <w:tabs>
        <w:tab w:val="left" w:pos="1230"/>
      </w:tabs>
      <w:spacing w:after="0" w:line="360" w:lineRule="auto"/>
      <w:ind w:left="0"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F967D5"/>
  </w:style>
  <w:style w:type="character" w:customStyle="1" w:styleId="af1">
    <w:name w:val="Стиль_обыч_мой Знак"/>
    <w:basedOn w:val="a4"/>
    <w:link w:val="af0"/>
    <w:rsid w:val="00F967D5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7332DA"/>
  </w:style>
  <w:style w:type="character" w:styleId="af2">
    <w:name w:val="annotation reference"/>
    <w:basedOn w:val="a0"/>
    <w:uiPriority w:val="99"/>
    <w:semiHidden/>
    <w:unhideWhenUsed/>
    <w:rsid w:val="004D0264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4D026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4D0264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D026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D0264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4D0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4D026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B54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9">
    <w:name w:val="No Spacing"/>
    <w:uiPriority w:val="1"/>
    <w:qFormat/>
    <w:rsid w:val="00E63A25"/>
    <w:pPr>
      <w:spacing w:after="0" w:line="240" w:lineRule="auto"/>
    </w:pPr>
  </w:style>
  <w:style w:type="table" w:styleId="afa">
    <w:name w:val="Table Grid"/>
    <w:basedOn w:val="a1"/>
    <w:uiPriority w:val="39"/>
    <w:rsid w:val="00255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hyperlink" Target="https://basegroup.ru/comunity//descriptio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iamdrunk.ru/teach/src/278_andreev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s://www.wikidata.org/wiki/Q21694521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citforum.ru/consulting/BI/resolu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ami.nstu.ru/~vms/lecture/data_mining/tree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hyperlink" Target="http://www.kdnuggets.com/2014/08/four-main-languages-analytics-data-mining-data-scie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C8D45-F649-43DB-915B-3459AB56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30</Pages>
  <Words>5434</Words>
  <Characters>30974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Барулина</dc:creator>
  <cp:keywords/>
  <dc:description/>
  <cp:lastModifiedBy>Кирилл Минин</cp:lastModifiedBy>
  <cp:revision>8</cp:revision>
  <dcterms:created xsi:type="dcterms:W3CDTF">2016-12-04T14:27:00Z</dcterms:created>
  <dcterms:modified xsi:type="dcterms:W3CDTF">2025-03-30T16:10:00Z</dcterms:modified>
</cp:coreProperties>
</file>